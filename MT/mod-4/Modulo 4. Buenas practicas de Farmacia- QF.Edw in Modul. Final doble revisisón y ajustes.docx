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9F443" w14:textId="77777777" w:rsidR="003F6889" w:rsidRDefault="003F6889" w:rsidP="00EE35DB">
      <w:pPr>
        <w:spacing w:line="276" w:lineRule="auto"/>
        <w:ind w:firstLine="708"/>
        <w:jc w:val="center"/>
        <w:rPr>
          <w:rFonts w:ascii="Arial" w:hAnsi="Arial" w:cs="Arial"/>
          <w:b/>
          <w:bCs/>
          <w:sz w:val="20"/>
          <w:szCs w:val="20"/>
        </w:rPr>
      </w:pPr>
      <w:r>
        <w:rPr>
          <w:rFonts w:ascii="Arial" w:hAnsi="Arial" w:cs="Arial"/>
          <w:b/>
          <w:bCs/>
          <w:sz w:val="20"/>
          <w:szCs w:val="20"/>
        </w:rPr>
        <w:t>CURSO VIRTUAL DE LLA</w:t>
      </w:r>
    </w:p>
    <w:p w14:paraId="77BC9AD5" w14:textId="77777777" w:rsidR="003F6889" w:rsidRPr="00C37F65" w:rsidRDefault="003F6889" w:rsidP="003F6889">
      <w:pPr>
        <w:spacing w:line="276" w:lineRule="auto"/>
        <w:jc w:val="center"/>
        <w:rPr>
          <w:rFonts w:ascii="Arial" w:hAnsi="Arial" w:cs="Arial"/>
          <w:b/>
          <w:bCs/>
          <w:sz w:val="20"/>
          <w:szCs w:val="20"/>
        </w:rPr>
      </w:pPr>
      <w:r>
        <w:rPr>
          <w:rFonts w:ascii="Arial" w:hAnsi="Arial" w:cs="Arial"/>
          <w:b/>
          <w:bCs/>
          <w:sz w:val="20"/>
          <w:szCs w:val="20"/>
        </w:rPr>
        <w:t xml:space="preserve">Buenas prácticas de farmacia- Preparación de Blinatumomab </w:t>
      </w:r>
    </w:p>
    <w:p w14:paraId="198CDE2F" w14:textId="77777777" w:rsidR="003F6889" w:rsidRDefault="003F6889" w:rsidP="008B48FB">
      <w:pPr>
        <w:spacing w:line="360" w:lineRule="auto"/>
        <w:jc w:val="both"/>
        <w:rPr>
          <w:rFonts w:ascii="Arial" w:hAnsi="Arial" w:cs="Arial"/>
          <w:b/>
          <w:sz w:val="20"/>
          <w:szCs w:val="20"/>
        </w:rPr>
      </w:pPr>
    </w:p>
    <w:p w14:paraId="4C346DD7" w14:textId="77777777" w:rsidR="004C7C27" w:rsidRPr="008B48FB" w:rsidRDefault="001469AB" w:rsidP="008B48FB">
      <w:pPr>
        <w:spacing w:line="360" w:lineRule="auto"/>
        <w:jc w:val="both"/>
        <w:rPr>
          <w:rFonts w:ascii="Arial" w:hAnsi="Arial" w:cs="Arial"/>
          <w:b/>
          <w:i/>
          <w:sz w:val="20"/>
          <w:szCs w:val="20"/>
        </w:rPr>
      </w:pPr>
      <w:r w:rsidRPr="008B48FB">
        <w:rPr>
          <w:rFonts w:ascii="Arial" w:hAnsi="Arial" w:cs="Arial"/>
          <w:b/>
          <w:i/>
          <w:sz w:val="20"/>
          <w:szCs w:val="20"/>
        </w:rPr>
        <w:t>EDWIN ENRIQUE MONDUL MARTINEZ</w:t>
      </w:r>
      <w:r w:rsidR="005D2F75" w:rsidRPr="008B48FB">
        <w:rPr>
          <w:rFonts w:ascii="Arial" w:hAnsi="Arial" w:cs="Arial"/>
          <w:b/>
          <w:i/>
          <w:sz w:val="20"/>
          <w:szCs w:val="20"/>
        </w:rPr>
        <w:t xml:space="preserve">     </w:t>
      </w:r>
    </w:p>
    <w:p w14:paraId="1266B6DC" w14:textId="77777777" w:rsidR="003F6889" w:rsidRDefault="003F6889" w:rsidP="008B48FB">
      <w:pPr>
        <w:spacing w:line="360" w:lineRule="auto"/>
        <w:jc w:val="both"/>
        <w:rPr>
          <w:rFonts w:ascii="Arial" w:hAnsi="Arial" w:cs="Arial"/>
          <w:sz w:val="20"/>
          <w:szCs w:val="20"/>
        </w:rPr>
      </w:pPr>
      <w:r>
        <w:rPr>
          <w:rFonts w:ascii="Arial" w:hAnsi="Arial" w:cs="Arial"/>
          <w:sz w:val="20"/>
          <w:szCs w:val="20"/>
        </w:rPr>
        <w:t>P</w:t>
      </w:r>
      <w:r w:rsidR="001469AB" w:rsidRPr="008B48FB">
        <w:rPr>
          <w:rFonts w:ascii="Arial" w:hAnsi="Arial" w:cs="Arial"/>
          <w:sz w:val="20"/>
          <w:szCs w:val="20"/>
        </w:rPr>
        <w:t xml:space="preserve">rofesional Químico Farmacéutico, egresado de la Universidad del Atlántico.  17 años de </w:t>
      </w:r>
      <w:r>
        <w:rPr>
          <w:rFonts w:ascii="Arial" w:hAnsi="Arial" w:cs="Arial"/>
          <w:sz w:val="20"/>
          <w:szCs w:val="20"/>
        </w:rPr>
        <w:t xml:space="preserve">experiencia en escenarios </w:t>
      </w:r>
      <w:r w:rsidR="001469AB" w:rsidRPr="008B48FB">
        <w:rPr>
          <w:rFonts w:ascii="Arial" w:hAnsi="Arial" w:cs="Arial"/>
          <w:sz w:val="20"/>
          <w:szCs w:val="20"/>
        </w:rPr>
        <w:t xml:space="preserve">relacionados </w:t>
      </w:r>
      <w:r w:rsidR="005D2F75" w:rsidRPr="008B48FB">
        <w:rPr>
          <w:rFonts w:ascii="Arial" w:hAnsi="Arial" w:cs="Arial"/>
          <w:sz w:val="20"/>
          <w:szCs w:val="20"/>
        </w:rPr>
        <w:t>con el área de la salud con</w:t>
      </w:r>
      <w:r w:rsidR="001469AB" w:rsidRPr="008B48FB">
        <w:rPr>
          <w:rFonts w:ascii="Arial" w:hAnsi="Arial" w:cs="Arial"/>
          <w:sz w:val="20"/>
          <w:szCs w:val="20"/>
        </w:rPr>
        <w:t xml:space="preserve"> énfasis e</w:t>
      </w:r>
      <w:r>
        <w:rPr>
          <w:rFonts w:ascii="Arial" w:hAnsi="Arial" w:cs="Arial"/>
          <w:sz w:val="20"/>
          <w:szCs w:val="20"/>
        </w:rPr>
        <w:t xml:space="preserve">n las terapias antineoplásicas. </w:t>
      </w:r>
      <w:r w:rsidR="001469AB" w:rsidRPr="008B48FB">
        <w:rPr>
          <w:rFonts w:ascii="Arial" w:hAnsi="Arial" w:cs="Arial"/>
          <w:sz w:val="20"/>
          <w:szCs w:val="20"/>
        </w:rPr>
        <w:t xml:space="preserve">Dentro de los diferentes ámbitos laborales he desempeñado el cargo de Coordinador de central de mezclas durante 17 años, lo que </w:t>
      </w:r>
      <w:r w:rsidR="005D2F75" w:rsidRPr="008B48FB">
        <w:rPr>
          <w:rFonts w:ascii="Arial" w:hAnsi="Arial" w:cs="Arial"/>
          <w:sz w:val="20"/>
          <w:szCs w:val="20"/>
        </w:rPr>
        <w:t xml:space="preserve">me </w:t>
      </w:r>
      <w:r w:rsidR="001469AB" w:rsidRPr="008B48FB">
        <w:rPr>
          <w:rFonts w:ascii="Arial" w:hAnsi="Arial" w:cs="Arial"/>
          <w:sz w:val="20"/>
          <w:szCs w:val="20"/>
        </w:rPr>
        <w:t>ha brindado la experiencia en el manejo de diferentes medicamentos para el manejo del cáncer, no solo desde la parte técnica de su manipulación, sino también desde la parte práctica del uso en los pacientes.</w:t>
      </w:r>
      <w:r>
        <w:rPr>
          <w:rFonts w:ascii="Arial" w:hAnsi="Arial" w:cs="Arial"/>
          <w:sz w:val="20"/>
          <w:szCs w:val="20"/>
        </w:rPr>
        <w:t xml:space="preserve"> D</w:t>
      </w:r>
      <w:r w:rsidR="001469AB" w:rsidRPr="008B48FB">
        <w:rPr>
          <w:rFonts w:ascii="Arial" w:hAnsi="Arial" w:cs="Arial"/>
          <w:sz w:val="20"/>
          <w:szCs w:val="20"/>
        </w:rPr>
        <w:t>ocen</w:t>
      </w:r>
      <w:r>
        <w:rPr>
          <w:rFonts w:ascii="Arial" w:hAnsi="Arial" w:cs="Arial"/>
          <w:sz w:val="20"/>
          <w:szCs w:val="20"/>
        </w:rPr>
        <w:t>te con desarrollo de asignaturas</w:t>
      </w:r>
      <w:r w:rsidR="0064661E" w:rsidRPr="008B48FB">
        <w:rPr>
          <w:rFonts w:ascii="Arial" w:hAnsi="Arial" w:cs="Arial"/>
          <w:sz w:val="20"/>
          <w:szCs w:val="20"/>
        </w:rPr>
        <w:t xml:space="preserve"> como:</w:t>
      </w:r>
      <w:r w:rsidR="001469AB" w:rsidRPr="008B48FB">
        <w:rPr>
          <w:rFonts w:ascii="Arial" w:hAnsi="Arial" w:cs="Arial"/>
          <w:sz w:val="20"/>
          <w:szCs w:val="20"/>
        </w:rPr>
        <w:t xml:space="preserve"> Toxicología, B</w:t>
      </w:r>
      <w:r w:rsidR="001A3E48" w:rsidRPr="008B48FB">
        <w:rPr>
          <w:rFonts w:ascii="Arial" w:hAnsi="Arial" w:cs="Arial"/>
          <w:sz w:val="20"/>
          <w:szCs w:val="20"/>
        </w:rPr>
        <w:t>uenas Prácticas de Dispensación</w:t>
      </w:r>
      <w:r>
        <w:rPr>
          <w:rFonts w:ascii="Arial" w:hAnsi="Arial" w:cs="Arial"/>
          <w:sz w:val="20"/>
          <w:szCs w:val="20"/>
        </w:rPr>
        <w:t xml:space="preserve">, </w:t>
      </w:r>
      <w:r w:rsidR="001A3E48" w:rsidRPr="008B48FB">
        <w:rPr>
          <w:rFonts w:ascii="Arial" w:hAnsi="Arial" w:cs="Arial"/>
          <w:sz w:val="20"/>
          <w:szCs w:val="20"/>
        </w:rPr>
        <w:t>Laboratorios</w:t>
      </w:r>
      <w:r w:rsidR="00DE3851" w:rsidRPr="008B48FB">
        <w:rPr>
          <w:rFonts w:ascii="Arial" w:hAnsi="Arial" w:cs="Arial"/>
          <w:sz w:val="20"/>
          <w:szCs w:val="20"/>
        </w:rPr>
        <w:t xml:space="preserve"> prácticos de Farmacoté</w:t>
      </w:r>
      <w:r w:rsidR="001A3E48" w:rsidRPr="008B48FB">
        <w:rPr>
          <w:rFonts w:ascii="Arial" w:hAnsi="Arial" w:cs="Arial"/>
          <w:sz w:val="20"/>
          <w:szCs w:val="20"/>
        </w:rPr>
        <w:t xml:space="preserve">cnia, Farmacognosia y Farmacia Magistral, </w:t>
      </w:r>
      <w:r>
        <w:rPr>
          <w:rFonts w:ascii="Arial" w:hAnsi="Arial" w:cs="Arial"/>
          <w:sz w:val="20"/>
          <w:szCs w:val="20"/>
        </w:rPr>
        <w:t xml:space="preserve">Gases Medicinales, </w:t>
      </w:r>
      <w:r w:rsidR="001A3E48" w:rsidRPr="008B48FB">
        <w:rPr>
          <w:rFonts w:ascii="Arial" w:hAnsi="Arial" w:cs="Arial"/>
          <w:sz w:val="20"/>
          <w:szCs w:val="20"/>
        </w:rPr>
        <w:t>Fundamentos de Investigación</w:t>
      </w:r>
      <w:r>
        <w:rPr>
          <w:rFonts w:ascii="Arial" w:hAnsi="Arial" w:cs="Arial"/>
          <w:sz w:val="20"/>
          <w:szCs w:val="20"/>
        </w:rPr>
        <w:t xml:space="preserve">. </w:t>
      </w:r>
    </w:p>
    <w:p w14:paraId="0981E307" w14:textId="77777777" w:rsidR="0064661E" w:rsidRPr="008B48FB" w:rsidRDefault="0064661E" w:rsidP="008B48FB">
      <w:pPr>
        <w:spacing w:line="360" w:lineRule="auto"/>
        <w:jc w:val="both"/>
        <w:rPr>
          <w:rFonts w:ascii="Arial" w:hAnsi="Arial" w:cs="Arial"/>
          <w:sz w:val="20"/>
          <w:szCs w:val="20"/>
        </w:rPr>
      </w:pPr>
    </w:p>
    <w:p w14:paraId="56EF337F" w14:textId="77777777" w:rsidR="0064661E" w:rsidRPr="008B48FB" w:rsidRDefault="0064661E" w:rsidP="008B48FB">
      <w:pPr>
        <w:spacing w:line="360" w:lineRule="auto"/>
        <w:jc w:val="both"/>
        <w:rPr>
          <w:rFonts w:ascii="Arial" w:hAnsi="Arial" w:cs="Arial"/>
          <w:b/>
          <w:sz w:val="20"/>
          <w:szCs w:val="20"/>
        </w:rPr>
      </w:pPr>
      <w:r w:rsidRPr="008B48FB">
        <w:rPr>
          <w:rFonts w:ascii="Arial" w:hAnsi="Arial" w:cs="Arial"/>
          <w:b/>
          <w:sz w:val="20"/>
          <w:szCs w:val="20"/>
        </w:rPr>
        <w:t>OBJETIVO</w:t>
      </w:r>
      <w:r w:rsidR="00EB5122" w:rsidRPr="008B48FB">
        <w:rPr>
          <w:rFonts w:ascii="Arial" w:hAnsi="Arial" w:cs="Arial"/>
          <w:b/>
          <w:sz w:val="20"/>
          <w:szCs w:val="20"/>
        </w:rPr>
        <w:t>S</w:t>
      </w:r>
      <w:r w:rsidRPr="008B48FB">
        <w:rPr>
          <w:rFonts w:ascii="Arial" w:hAnsi="Arial" w:cs="Arial"/>
          <w:b/>
          <w:sz w:val="20"/>
          <w:szCs w:val="20"/>
        </w:rPr>
        <w:t xml:space="preserve"> GENERAL</w:t>
      </w:r>
      <w:r w:rsidR="00EB5122" w:rsidRPr="008B48FB">
        <w:rPr>
          <w:rFonts w:ascii="Arial" w:hAnsi="Arial" w:cs="Arial"/>
          <w:b/>
          <w:sz w:val="20"/>
          <w:szCs w:val="20"/>
        </w:rPr>
        <w:t>ES</w:t>
      </w:r>
    </w:p>
    <w:p w14:paraId="31977291" w14:textId="77777777" w:rsidR="00997BCE" w:rsidRPr="008B48FB" w:rsidRDefault="00BA57E7" w:rsidP="008B48FB">
      <w:pPr>
        <w:spacing w:line="360" w:lineRule="auto"/>
        <w:jc w:val="both"/>
        <w:rPr>
          <w:rFonts w:ascii="Arial" w:hAnsi="Arial" w:cs="Arial"/>
          <w:sz w:val="20"/>
          <w:szCs w:val="20"/>
        </w:rPr>
      </w:pPr>
      <w:r w:rsidRPr="008B48FB">
        <w:rPr>
          <w:rFonts w:ascii="Arial" w:hAnsi="Arial" w:cs="Arial"/>
          <w:sz w:val="20"/>
          <w:szCs w:val="20"/>
        </w:rPr>
        <w:t>Dar información a los profesionales de la salud, especialmente a los enc</w:t>
      </w:r>
      <w:r w:rsidR="00EB5122" w:rsidRPr="008B48FB">
        <w:rPr>
          <w:rFonts w:ascii="Arial" w:hAnsi="Arial" w:cs="Arial"/>
          <w:sz w:val="20"/>
          <w:szCs w:val="20"/>
        </w:rPr>
        <w:t>argados de los procesos farmacéutico</w:t>
      </w:r>
      <w:r w:rsidRPr="008B48FB">
        <w:rPr>
          <w:rFonts w:ascii="Arial" w:hAnsi="Arial" w:cs="Arial"/>
          <w:sz w:val="20"/>
          <w:szCs w:val="20"/>
        </w:rPr>
        <w:t xml:space="preserve">s, acerca de la importancia del </w:t>
      </w:r>
      <w:r w:rsidR="00EB5122" w:rsidRPr="008B48FB">
        <w:rPr>
          <w:rFonts w:ascii="Arial" w:hAnsi="Arial" w:cs="Arial"/>
          <w:sz w:val="20"/>
          <w:szCs w:val="20"/>
        </w:rPr>
        <w:t>conocimiento</w:t>
      </w:r>
      <w:r w:rsidRPr="008B48FB">
        <w:rPr>
          <w:rFonts w:ascii="Arial" w:hAnsi="Arial" w:cs="Arial"/>
          <w:sz w:val="20"/>
          <w:szCs w:val="20"/>
        </w:rPr>
        <w:t xml:space="preserve"> de las terapias (protocolos médicos) basados en la medicación utilizada en los diferentes pacientes.  Esto con el </w:t>
      </w:r>
      <w:r w:rsidR="00EB5122" w:rsidRPr="008B48FB">
        <w:rPr>
          <w:rFonts w:ascii="Arial" w:hAnsi="Arial" w:cs="Arial"/>
          <w:sz w:val="20"/>
          <w:szCs w:val="20"/>
        </w:rPr>
        <w:t>fin de mejorar la comunicació</w:t>
      </w:r>
      <w:r w:rsidRPr="008B48FB">
        <w:rPr>
          <w:rFonts w:ascii="Arial" w:hAnsi="Arial" w:cs="Arial"/>
          <w:sz w:val="20"/>
          <w:szCs w:val="20"/>
        </w:rPr>
        <w:t>n asertiva entre las partes, evitando errores de medicación.</w:t>
      </w:r>
    </w:p>
    <w:p w14:paraId="1A12FFF1" w14:textId="77777777" w:rsidR="00BA57E7" w:rsidRPr="008B48FB" w:rsidRDefault="00BA57E7" w:rsidP="008B48FB">
      <w:pPr>
        <w:spacing w:line="360" w:lineRule="auto"/>
        <w:jc w:val="both"/>
        <w:rPr>
          <w:rFonts w:ascii="Arial" w:hAnsi="Arial" w:cs="Arial"/>
          <w:sz w:val="20"/>
          <w:szCs w:val="20"/>
        </w:rPr>
      </w:pPr>
      <w:r w:rsidRPr="008B48FB">
        <w:rPr>
          <w:rFonts w:ascii="Arial" w:hAnsi="Arial" w:cs="Arial"/>
          <w:sz w:val="20"/>
          <w:szCs w:val="20"/>
        </w:rPr>
        <w:t>Fortalecer</w:t>
      </w:r>
      <w:r w:rsidR="00EB5122" w:rsidRPr="008B48FB">
        <w:rPr>
          <w:rFonts w:ascii="Arial" w:hAnsi="Arial" w:cs="Arial"/>
          <w:sz w:val="20"/>
          <w:szCs w:val="20"/>
        </w:rPr>
        <w:t xml:space="preserve"> a los profesionales de la salud</w:t>
      </w:r>
      <w:r w:rsidRPr="008B48FB">
        <w:rPr>
          <w:rFonts w:ascii="Arial" w:hAnsi="Arial" w:cs="Arial"/>
          <w:sz w:val="20"/>
          <w:szCs w:val="20"/>
        </w:rPr>
        <w:t xml:space="preserve"> e</w:t>
      </w:r>
      <w:r w:rsidR="00EB5122" w:rsidRPr="008B48FB">
        <w:rPr>
          <w:rFonts w:ascii="Arial" w:hAnsi="Arial" w:cs="Arial"/>
          <w:sz w:val="20"/>
          <w:szCs w:val="20"/>
        </w:rPr>
        <w:t xml:space="preserve">n los conceptos inherentes a la </w:t>
      </w:r>
      <w:r w:rsidRPr="008B48FB">
        <w:rPr>
          <w:rFonts w:ascii="Arial" w:hAnsi="Arial" w:cs="Arial"/>
          <w:sz w:val="20"/>
          <w:szCs w:val="20"/>
        </w:rPr>
        <w:t>m</w:t>
      </w:r>
      <w:r w:rsidR="00EB5122" w:rsidRPr="008B48FB">
        <w:rPr>
          <w:rFonts w:ascii="Arial" w:hAnsi="Arial" w:cs="Arial"/>
          <w:sz w:val="20"/>
          <w:szCs w:val="20"/>
        </w:rPr>
        <w:t>anipulación efectiva</w:t>
      </w:r>
      <w:r w:rsidRPr="008B48FB">
        <w:rPr>
          <w:rFonts w:ascii="Arial" w:hAnsi="Arial" w:cs="Arial"/>
          <w:sz w:val="20"/>
          <w:szCs w:val="20"/>
        </w:rPr>
        <w:t xml:space="preserve"> de las sustancias medicamentosas utilizadas en las diversas terapias antineoplásicas e inmunoter</w:t>
      </w:r>
      <w:r w:rsidR="00EB5122" w:rsidRPr="008B48FB">
        <w:rPr>
          <w:rFonts w:ascii="Arial" w:hAnsi="Arial" w:cs="Arial"/>
          <w:sz w:val="20"/>
          <w:szCs w:val="20"/>
        </w:rPr>
        <w:t xml:space="preserve">apias </w:t>
      </w:r>
      <w:r w:rsidR="00CE08E9" w:rsidRPr="008B48FB">
        <w:rPr>
          <w:rFonts w:ascii="Arial" w:hAnsi="Arial" w:cs="Arial"/>
          <w:sz w:val="20"/>
          <w:szCs w:val="20"/>
        </w:rPr>
        <w:t xml:space="preserve">en el tratamiento de </w:t>
      </w:r>
      <w:r w:rsidR="00FC60E0" w:rsidRPr="008B48FB">
        <w:rPr>
          <w:rFonts w:ascii="Arial" w:hAnsi="Arial" w:cs="Arial"/>
          <w:sz w:val="20"/>
          <w:szCs w:val="20"/>
        </w:rPr>
        <w:t>la LLA</w:t>
      </w:r>
      <w:r w:rsidR="00EB5122" w:rsidRPr="008B48FB">
        <w:rPr>
          <w:rFonts w:ascii="Arial" w:hAnsi="Arial" w:cs="Arial"/>
          <w:sz w:val="20"/>
          <w:szCs w:val="20"/>
        </w:rPr>
        <w:t>, basad</w:t>
      </w:r>
      <w:r w:rsidRPr="008B48FB">
        <w:rPr>
          <w:rFonts w:ascii="Arial" w:hAnsi="Arial" w:cs="Arial"/>
          <w:sz w:val="20"/>
          <w:szCs w:val="20"/>
        </w:rPr>
        <w:t>os en la ética y responsabilidad de los participantes.</w:t>
      </w:r>
    </w:p>
    <w:p w14:paraId="65F17D2A" w14:textId="77777777" w:rsidR="00BA57E7" w:rsidRPr="008B48FB" w:rsidRDefault="00BA57E7" w:rsidP="008B48FB">
      <w:pPr>
        <w:spacing w:line="360" w:lineRule="auto"/>
        <w:jc w:val="both"/>
        <w:rPr>
          <w:rFonts w:ascii="Arial" w:hAnsi="Arial" w:cs="Arial"/>
          <w:sz w:val="20"/>
          <w:szCs w:val="20"/>
        </w:rPr>
      </w:pPr>
      <w:r w:rsidRPr="008B48FB">
        <w:rPr>
          <w:rFonts w:ascii="Arial" w:hAnsi="Arial" w:cs="Arial"/>
          <w:sz w:val="20"/>
          <w:szCs w:val="20"/>
        </w:rPr>
        <w:t>Establecer un camino, en lo posible el c</w:t>
      </w:r>
      <w:r w:rsidR="00EB5122" w:rsidRPr="008B48FB">
        <w:rPr>
          <w:rFonts w:ascii="Arial" w:hAnsi="Arial" w:cs="Arial"/>
          <w:sz w:val="20"/>
          <w:szCs w:val="20"/>
        </w:rPr>
        <w:t>amino ideal, para obtener los má</w:t>
      </w:r>
      <w:r w:rsidRPr="008B48FB">
        <w:rPr>
          <w:rFonts w:ascii="Arial" w:hAnsi="Arial" w:cs="Arial"/>
          <w:sz w:val="20"/>
          <w:szCs w:val="20"/>
        </w:rPr>
        <w:t>ximos resultados</w:t>
      </w:r>
      <w:r w:rsidR="00EB5122" w:rsidRPr="008B48FB">
        <w:rPr>
          <w:rFonts w:ascii="Arial" w:hAnsi="Arial" w:cs="Arial"/>
          <w:sz w:val="20"/>
          <w:szCs w:val="20"/>
        </w:rPr>
        <w:t xml:space="preserve"> positivos en el actor má</w:t>
      </w:r>
      <w:r w:rsidRPr="008B48FB">
        <w:rPr>
          <w:rFonts w:ascii="Arial" w:hAnsi="Arial" w:cs="Arial"/>
          <w:sz w:val="20"/>
          <w:szCs w:val="20"/>
        </w:rPr>
        <w:t xml:space="preserve">s importante de nuestro sistema de salud, </w:t>
      </w:r>
      <w:r w:rsidR="00FC60E0" w:rsidRPr="008B48FB">
        <w:rPr>
          <w:rFonts w:ascii="Arial" w:hAnsi="Arial" w:cs="Arial"/>
          <w:sz w:val="20"/>
          <w:szCs w:val="20"/>
        </w:rPr>
        <w:t>el paciente</w:t>
      </w:r>
      <w:r w:rsidRPr="008B48FB">
        <w:rPr>
          <w:rFonts w:ascii="Arial" w:hAnsi="Arial" w:cs="Arial"/>
          <w:sz w:val="20"/>
          <w:szCs w:val="20"/>
        </w:rPr>
        <w:t>, brindando no solo una buena atención médica, sino también</w:t>
      </w:r>
      <w:r w:rsidR="00EB5122" w:rsidRPr="008B48FB">
        <w:rPr>
          <w:rFonts w:ascii="Arial" w:hAnsi="Arial" w:cs="Arial"/>
          <w:sz w:val="20"/>
          <w:szCs w:val="20"/>
        </w:rPr>
        <w:t>, asistencial y farma</w:t>
      </w:r>
      <w:r w:rsidRPr="008B48FB">
        <w:rPr>
          <w:rFonts w:ascii="Arial" w:hAnsi="Arial" w:cs="Arial"/>
          <w:sz w:val="20"/>
          <w:szCs w:val="20"/>
        </w:rPr>
        <w:t>céutica, hablando todo</w:t>
      </w:r>
      <w:r w:rsidR="00EB5122" w:rsidRPr="008B48FB">
        <w:rPr>
          <w:rFonts w:ascii="Arial" w:hAnsi="Arial" w:cs="Arial"/>
          <w:sz w:val="20"/>
          <w:szCs w:val="20"/>
        </w:rPr>
        <w:t>s el mismo idioma, que es el idioma del pa</w:t>
      </w:r>
      <w:r w:rsidRPr="008B48FB">
        <w:rPr>
          <w:rFonts w:ascii="Arial" w:hAnsi="Arial" w:cs="Arial"/>
          <w:sz w:val="20"/>
          <w:szCs w:val="20"/>
        </w:rPr>
        <w:t>ciente</w:t>
      </w:r>
      <w:r w:rsidR="00CE08E9" w:rsidRPr="008B48FB">
        <w:rPr>
          <w:rFonts w:ascii="Arial" w:hAnsi="Arial" w:cs="Arial"/>
          <w:sz w:val="20"/>
          <w:szCs w:val="20"/>
        </w:rPr>
        <w:t>.</w:t>
      </w:r>
    </w:p>
    <w:p w14:paraId="7C5BB26F" w14:textId="77777777" w:rsidR="00EB5122" w:rsidRPr="008B48FB" w:rsidRDefault="00EB5122" w:rsidP="008B48FB">
      <w:pPr>
        <w:spacing w:line="360" w:lineRule="auto"/>
        <w:jc w:val="both"/>
        <w:rPr>
          <w:rFonts w:ascii="Arial" w:hAnsi="Arial" w:cs="Arial"/>
          <w:sz w:val="20"/>
          <w:szCs w:val="20"/>
        </w:rPr>
      </w:pPr>
    </w:p>
    <w:p w14:paraId="64D94807" w14:textId="77777777"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t xml:space="preserve">INTRODUCCIÓN </w:t>
      </w:r>
    </w:p>
    <w:p w14:paraId="552C5C4D" w14:textId="77777777" w:rsidR="003D5E2C" w:rsidRPr="008B48FB" w:rsidRDefault="003D5E2C" w:rsidP="008B48FB">
      <w:pPr>
        <w:spacing w:line="360" w:lineRule="auto"/>
        <w:jc w:val="both"/>
        <w:rPr>
          <w:rFonts w:ascii="Arial" w:hAnsi="Arial" w:cs="Arial"/>
          <w:sz w:val="20"/>
          <w:szCs w:val="20"/>
        </w:rPr>
      </w:pPr>
      <w:r w:rsidRPr="008B48FB">
        <w:rPr>
          <w:rFonts w:ascii="Arial" w:hAnsi="Arial" w:cs="Arial"/>
          <w:sz w:val="20"/>
          <w:szCs w:val="20"/>
        </w:rPr>
        <w:t>El presente modulo busca brinda</w:t>
      </w:r>
      <w:r w:rsidR="00FC60E0">
        <w:rPr>
          <w:rFonts w:ascii="Arial" w:hAnsi="Arial" w:cs="Arial"/>
          <w:sz w:val="20"/>
          <w:szCs w:val="20"/>
        </w:rPr>
        <w:t xml:space="preserve">rle </w:t>
      </w:r>
      <w:r w:rsidRPr="008B48FB">
        <w:rPr>
          <w:rFonts w:ascii="Arial" w:hAnsi="Arial" w:cs="Arial"/>
          <w:sz w:val="20"/>
          <w:szCs w:val="20"/>
        </w:rPr>
        <w:t xml:space="preserve">información necesaria para </w:t>
      </w:r>
      <w:r w:rsidR="00FC60E0">
        <w:rPr>
          <w:rFonts w:ascii="Arial" w:hAnsi="Arial" w:cs="Arial"/>
          <w:sz w:val="20"/>
          <w:szCs w:val="20"/>
        </w:rPr>
        <w:t xml:space="preserve">orientarlos </w:t>
      </w:r>
      <w:r w:rsidRPr="008B48FB">
        <w:rPr>
          <w:rFonts w:ascii="Arial" w:hAnsi="Arial" w:cs="Arial"/>
          <w:sz w:val="20"/>
          <w:szCs w:val="20"/>
        </w:rPr>
        <w:t>en un m</w:t>
      </w:r>
      <w:r w:rsidR="00902057" w:rsidRPr="008B48FB">
        <w:rPr>
          <w:rFonts w:ascii="Arial" w:hAnsi="Arial" w:cs="Arial"/>
          <w:sz w:val="20"/>
          <w:szCs w:val="20"/>
        </w:rPr>
        <w:t>undo extenso e interesante y muy inexplorado</w:t>
      </w:r>
      <w:r w:rsidRPr="008B48FB">
        <w:rPr>
          <w:rFonts w:ascii="Arial" w:hAnsi="Arial" w:cs="Arial"/>
          <w:sz w:val="20"/>
          <w:szCs w:val="20"/>
        </w:rPr>
        <w:t xml:space="preserve"> como lo es el mundo de las enfermedades leucémicas, especialmente en las diferentes terap</w:t>
      </w:r>
      <w:r w:rsidR="00902057" w:rsidRPr="008B48FB">
        <w:rPr>
          <w:rFonts w:ascii="Arial" w:hAnsi="Arial" w:cs="Arial"/>
          <w:sz w:val="20"/>
          <w:szCs w:val="20"/>
        </w:rPr>
        <w:t>ias utilizadas para el tratamie</w:t>
      </w:r>
      <w:r w:rsidRPr="008B48FB">
        <w:rPr>
          <w:rFonts w:ascii="Arial" w:hAnsi="Arial" w:cs="Arial"/>
          <w:sz w:val="20"/>
          <w:szCs w:val="20"/>
        </w:rPr>
        <w:t xml:space="preserve">nto de la enfermedad.  </w:t>
      </w:r>
    </w:p>
    <w:p w14:paraId="21DDD01D" w14:textId="77777777" w:rsidR="003D5E2C" w:rsidRPr="008B48FB" w:rsidRDefault="003D5E2C" w:rsidP="008B48FB">
      <w:pPr>
        <w:spacing w:line="360" w:lineRule="auto"/>
        <w:jc w:val="both"/>
        <w:rPr>
          <w:rFonts w:ascii="Arial" w:hAnsi="Arial" w:cs="Arial"/>
          <w:sz w:val="20"/>
          <w:szCs w:val="20"/>
        </w:rPr>
      </w:pPr>
      <w:r w:rsidRPr="008B48FB">
        <w:rPr>
          <w:rFonts w:ascii="Arial" w:hAnsi="Arial" w:cs="Arial"/>
          <w:sz w:val="20"/>
          <w:szCs w:val="20"/>
        </w:rPr>
        <w:t>Daremos cuenta de la evolución que hemos tenido a nivel mundial con respecto a los tratamientos concebidos para su contrarrestación y cura, evolución a la c</w:t>
      </w:r>
      <w:r w:rsidR="00902057" w:rsidRPr="008B48FB">
        <w:rPr>
          <w:rFonts w:ascii="Arial" w:hAnsi="Arial" w:cs="Arial"/>
          <w:sz w:val="20"/>
          <w:szCs w:val="20"/>
        </w:rPr>
        <w:t xml:space="preserve">ual nuestro país, Colombia no ha sido </w:t>
      </w:r>
      <w:r w:rsidR="00902057" w:rsidRPr="008B48FB">
        <w:rPr>
          <w:rFonts w:ascii="Arial" w:hAnsi="Arial" w:cs="Arial"/>
          <w:sz w:val="20"/>
          <w:szCs w:val="20"/>
        </w:rPr>
        <w:lastRenderedPageBreak/>
        <w:t xml:space="preserve">ajeno, gracias </w:t>
      </w:r>
      <w:r w:rsidRPr="008B48FB">
        <w:rPr>
          <w:rFonts w:ascii="Arial" w:hAnsi="Arial" w:cs="Arial"/>
          <w:sz w:val="20"/>
          <w:szCs w:val="20"/>
        </w:rPr>
        <w:t>a la in</w:t>
      </w:r>
      <w:r w:rsidR="00902057" w:rsidRPr="008B48FB">
        <w:rPr>
          <w:rFonts w:ascii="Arial" w:hAnsi="Arial" w:cs="Arial"/>
          <w:sz w:val="20"/>
          <w:szCs w:val="20"/>
        </w:rPr>
        <w:t>tervención de la industria farma</w:t>
      </w:r>
      <w:r w:rsidRPr="008B48FB">
        <w:rPr>
          <w:rFonts w:ascii="Arial" w:hAnsi="Arial" w:cs="Arial"/>
          <w:sz w:val="20"/>
          <w:szCs w:val="20"/>
        </w:rPr>
        <w:t>céutica y su accesibilidad para la mayoría de los pacientes.</w:t>
      </w:r>
    </w:p>
    <w:p w14:paraId="5585AFB7" w14:textId="77777777" w:rsidR="003D5E2C" w:rsidRPr="008B48FB" w:rsidRDefault="003D5E2C" w:rsidP="008B48FB">
      <w:pPr>
        <w:spacing w:line="360" w:lineRule="auto"/>
        <w:jc w:val="both"/>
        <w:rPr>
          <w:rFonts w:ascii="Arial" w:hAnsi="Arial" w:cs="Arial"/>
          <w:sz w:val="20"/>
          <w:szCs w:val="20"/>
        </w:rPr>
      </w:pPr>
      <w:r w:rsidRPr="008B48FB">
        <w:rPr>
          <w:rFonts w:ascii="Arial" w:hAnsi="Arial" w:cs="Arial"/>
          <w:sz w:val="20"/>
          <w:szCs w:val="20"/>
        </w:rPr>
        <w:t>Todas y cada una de las terapias utilizadas cuenta con ventajas y desventajas, pero es precisamente la evolución de las terapias lo que hace que hoy po</w:t>
      </w:r>
      <w:r w:rsidR="00902057" w:rsidRPr="008B48FB">
        <w:rPr>
          <w:rFonts w:ascii="Arial" w:hAnsi="Arial" w:cs="Arial"/>
          <w:sz w:val="20"/>
          <w:szCs w:val="20"/>
        </w:rPr>
        <w:t>damos contar con medicamentos má</w:t>
      </w:r>
      <w:r w:rsidRPr="008B48FB">
        <w:rPr>
          <w:rFonts w:ascii="Arial" w:hAnsi="Arial" w:cs="Arial"/>
          <w:sz w:val="20"/>
          <w:szCs w:val="20"/>
        </w:rPr>
        <w:t>s avanzados, dirigidos, especializados.</w:t>
      </w:r>
    </w:p>
    <w:p w14:paraId="7CB671C2" w14:textId="77777777" w:rsidR="00EB5122" w:rsidRPr="008B48FB" w:rsidRDefault="00EB5122" w:rsidP="008B48FB">
      <w:pPr>
        <w:spacing w:line="360" w:lineRule="auto"/>
        <w:jc w:val="both"/>
        <w:rPr>
          <w:rFonts w:ascii="Arial" w:hAnsi="Arial" w:cs="Arial"/>
          <w:sz w:val="20"/>
          <w:szCs w:val="20"/>
        </w:rPr>
      </w:pPr>
    </w:p>
    <w:p w14:paraId="7E37254C" w14:textId="77777777"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t>TRATAMIENTOS</w:t>
      </w:r>
    </w:p>
    <w:p w14:paraId="249EBE56" w14:textId="77777777" w:rsidR="00997BCE" w:rsidRPr="008B48FB" w:rsidRDefault="00997BCE" w:rsidP="008B48FB">
      <w:pPr>
        <w:pStyle w:val="NormalWeb"/>
        <w:shd w:val="clear" w:color="auto" w:fill="FFFFFF"/>
        <w:spacing w:before="0" w:beforeAutospacing="0" w:after="450" w:afterAutospacing="0" w:line="360" w:lineRule="auto"/>
        <w:jc w:val="both"/>
        <w:rPr>
          <w:rFonts w:ascii="Arial" w:hAnsi="Arial" w:cs="Arial"/>
          <w:sz w:val="20"/>
          <w:szCs w:val="20"/>
        </w:rPr>
      </w:pPr>
      <w:r w:rsidRPr="008B48FB">
        <w:rPr>
          <w:rFonts w:ascii="Arial" w:hAnsi="Arial" w:cs="Arial"/>
          <w:sz w:val="20"/>
          <w:szCs w:val="20"/>
        </w:rPr>
        <w:t>El principal tratamiento de la leucemia linfocítica aguda (ALL) en adultos es generalmente quimioterapia a largo plazo. En los últimos años, los médicos han comenzado a utilizar regímenes de quimioterapia más intensivos, lo que ha conducido a más respuestas al tratamiento. Pero estos regímenes también tienen más probabilidades de causar efectos secundarios, como recuentos bajos de glóbulos blancos. Es posible que los pacientes necesiten tomar otros medicamentos para prevenir o tratar estos efectos secundarios.</w:t>
      </w:r>
    </w:p>
    <w:p w14:paraId="78F8A81B" w14:textId="77777777" w:rsidR="00997BCE" w:rsidRPr="008B48FB" w:rsidRDefault="00997BCE" w:rsidP="008B48FB">
      <w:pPr>
        <w:pStyle w:val="NormalWeb"/>
        <w:shd w:val="clear" w:color="auto" w:fill="FFFFFF"/>
        <w:spacing w:before="0" w:beforeAutospacing="0" w:after="450" w:afterAutospacing="0" w:line="360" w:lineRule="auto"/>
        <w:jc w:val="both"/>
        <w:rPr>
          <w:rFonts w:ascii="Arial" w:hAnsi="Arial" w:cs="Arial"/>
          <w:sz w:val="20"/>
          <w:szCs w:val="20"/>
        </w:rPr>
      </w:pPr>
      <w:r w:rsidRPr="008B48FB">
        <w:rPr>
          <w:rFonts w:ascii="Arial" w:hAnsi="Arial" w:cs="Arial"/>
          <w:sz w:val="20"/>
          <w:szCs w:val="20"/>
        </w:rPr>
        <w:t>Por lo general, el tratamiento consiste en tres fases:</w:t>
      </w:r>
    </w:p>
    <w:p w14:paraId="7655FCDB" w14:textId="77777777" w:rsidR="00555B18" w:rsidRPr="008B48FB" w:rsidRDefault="00555B18" w:rsidP="008B48FB">
      <w:pPr>
        <w:numPr>
          <w:ilvl w:val="0"/>
          <w:numId w:val="2"/>
        </w:numPr>
        <w:shd w:val="clear" w:color="auto" w:fill="FFFFFF"/>
        <w:spacing w:before="100" w:beforeAutospacing="1" w:after="150" w:line="360" w:lineRule="auto"/>
        <w:jc w:val="both"/>
        <w:rPr>
          <w:rFonts w:ascii="Arial" w:eastAsia="Times New Roman" w:hAnsi="Arial" w:cs="Arial"/>
          <w:sz w:val="20"/>
          <w:szCs w:val="20"/>
          <w:lang w:eastAsia="es-CO"/>
        </w:rPr>
      </w:pPr>
      <w:r w:rsidRPr="008B48FB">
        <w:rPr>
          <w:rFonts w:ascii="Arial" w:eastAsia="Times New Roman" w:hAnsi="Arial" w:cs="Arial"/>
          <w:b/>
          <w:bCs/>
          <w:sz w:val="20"/>
          <w:szCs w:val="20"/>
          <w:lang w:eastAsia="es-CO"/>
        </w:rPr>
        <w:t>Inducción</w:t>
      </w:r>
      <w:r w:rsidRPr="008B48FB">
        <w:rPr>
          <w:rFonts w:ascii="Arial" w:eastAsia="Times New Roman" w:hAnsi="Arial" w:cs="Arial"/>
          <w:sz w:val="20"/>
          <w:szCs w:val="20"/>
          <w:lang w:eastAsia="es-CO"/>
        </w:rPr>
        <w:t> (inducción de la remisión)</w:t>
      </w:r>
    </w:p>
    <w:p w14:paraId="5BD250DF" w14:textId="77777777" w:rsidR="00555B18" w:rsidRPr="008B48FB" w:rsidRDefault="00555B18" w:rsidP="008B48FB">
      <w:pPr>
        <w:numPr>
          <w:ilvl w:val="0"/>
          <w:numId w:val="2"/>
        </w:numPr>
        <w:shd w:val="clear" w:color="auto" w:fill="FFFFFF"/>
        <w:spacing w:before="100" w:beforeAutospacing="1" w:after="150" w:line="360" w:lineRule="auto"/>
        <w:jc w:val="both"/>
        <w:rPr>
          <w:rFonts w:ascii="Arial" w:eastAsia="Times New Roman" w:hAnsi="Arial" w:cs="Arial"/>
          <w:sz w:val="20"/>
          <w:szCs w:val="20"/>
          <w:lang w:eastAsia="es-CO"/>
        </w:rPr>
      </w:pPr>
      <w:r w:rsidRPr="008B48FB">
        <w:rPr>
          <w:rFonts w:ascii="Arial" w:eastAsia="Times New Roman" w:hAnsi="Arial" w:cs="Arial"/>
          <w:b/>
          <w:bCs/>
          <w:sz w:val="20"/>
          <w:szCs w:val="20"/>
          <w:lang w:eastAsia="es-CO"/>
        </w:rPr>
        <w:t>Consolidación</w:t>
      </w:r>
      <w:r w:rsidRPr="008B48FB">
        <w:rPr>
          <w:rFonts w:ascii="Arial" w:eastAsia="Times New Roman" w:hAnsi="Arial" w:cs="Arial"/>
          <w:sz w:val="20"/>
          <w:szCs w:val="20"/>
          <w:lang w:eastAsia="es-CO"/>
        </w:rPr>
        <w:t> (intensificación)</w:t>
      </w:r>
    </w:p>
    <w:p w14:paraId="2E7569D5" w14:textId="77777777" w:rsidR="00555B18" w:rsidRPr="008B48FB" w:rsidRDefault="00555B18" w:rsidP="008B48FB">
      <w:pPr>
        <w:numPr>
          <w:ilvl w:val="0"/>
          <w:numId w:val="2"/>
        </w:numPr>
        <w:shd w:val="clear" w:color="auto" w:fill="FFFFFF"/>
        <w:spacing w:before="100" w:beforeAutospacing="1" w:after="150" w:line="360" w:lineRule="auto"/>
        <w:jc w:val="both"/>
        <w:rPr>
          <w:rFonts w:ascii="Arial" w:eastAsia="Times New Roman" w:hAnsi="Arial" w:cs="Arial"/>
          <w:sz w:val="20"/>
          <w:szCs w:val="20"/>
          <w:lang w:eastAsia="es-CO"/>
        </w:rPr>
      </w:pPr>
      <w:r w:rsidRPr="008B48FB">
        <w:rPr>
          <w:rFonts w:ascii="Arial" w:eastAsia="Times New Roman" w:hAnsi="Arial" w:cs="Arial"/>
          <w:b/>
          <w:bCs/>
          <w:sz w:val="20"/>
          <w:szCs w:val="20"/>
          <w:lang w:eastAsia="es-CO"/>
        </w:rPr>
        <w:t>Mantenimiento</w:t>
      </w:r>
    </w:p>
    <w:p w14:paraId="6969DCA7" w14:textId="77777777" w:rsidR="00136FE0" w:rsidRPr="008B48FB" w:rsidRDefault="00136FE0" w:rsidP="008B48FB">
      <w:pPr>
        <w:spacing w:line="360" w:lineRule="auto"/>
        <w:jc w:val="both"/>
        <w:rPr>
          <w:rFonts w:ascii="Arial" w:hAnsi="Arial" w:cs="Arial"/>
          <w:sz w:val="20"/>
          <w:szCs w:val="20"/>
          <w:shd w:val="clear" w:color="auto" w:fill="FFFFFF"/>
        </w:rPr>
      </w:pPr>
    </w:p>
    <w:p w14:paraId="1D42EF6D" w14:textId="77777777" w:rsidR="00997BCE" w:rsidRPr="008B48FB" w:rsidRDefault="00555B18" w:rsidP="008B48FB">
      <w:pPr>
        <w:spacing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Por lo general, el tratamiento total tarda aproximadamente 2 años, siendo la fase de mantenimiento la que requiere más tiempo.</w:t>
      </w:r>
    </w:p>
    <w:p w14:paraId="2BE7ECA2" w14:textId="77777777" w:rsidR="00136FE0" w:rsidRPr="008B48FB" w:rsidRDefault="00555B18" w:rsidP="008B48FB">
      <w:pPr>
        <w:spacing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La ALL se puede propagar al área que rodea el cerebro y la médula espinal. Algunas veces, esto ya ha ocurrido cuando se realiza por primera vez el diagnóstico de la ALL. Esta propagación se descubre cuando el médico realiza una</w:t>
      </w:r>
      <w:r w:rsidRPr="008B48FB">
        <w:rPr>
          <w:rStyle w:val="apple-converted-space"/>
          <w:rFonts w:ascii="Arial" w:hAnsi="Arial" w:cs="Arial"/>
          <w:sz w:val="20"/>
          <w:szCs w:val="20"/>
          <w:shd w:val="clear" w:color="auto" w:fill="FFFFFF"/>
        </w:rPr>
        <w:t> </w:t>
      </w:r>
      <w:hyperlink r:id="rId12" w:history="1">
        <w:r w:rsidRPr="008B48FB">
          <w:rPr>
            <w:rStyle w:val="Hipervnculo"/>
            <w:rFonts w:ascii="Arial" w:hAnsi="Arial" w:cs="Arial"/>
            <w:color w:val="auto"/>
            <w:sz w:val="20"/>
            <w:szCs w:val="20"/>
            <w:u w:val="none"/>
            <w:shd w:val="clear" w:color="auto" w:fill="FFFFFF"/>
          </w:rPr>
          <w:t>punción lumbar</w:t>
        </w:r>
      </w:hyperlink>
      <w:r w:rsidRPr="008B48FB">
        <w:rPr>
          <w:rStyle w:val="apple-converted-space"/>
          <w:rFonts w:ascii="Arial" w:hAnsi="Arial" w:cs="Arial"/>
          <w:sz w:val="20"/>
          <w:szCs w:val="20"/>
          <w:shd w:val="clear" w:color="auto" w:fill="FFFFFF"/>
        </w:rPr>
        <w:t> </w:t>
      </w:r>
      <w:r w:rsidRPr="008B48FB">
        <w:rPr>
          <w:rFonts w:ascii="Arial" w:hAnsi="Arial" w:cs="Arial"/>
          <w:sz w:val="20"/>
          <w:szCs w:val="20"/>
          <w:shd w:val="clear" w:color="auto" w:fill="FFFFFF"/>
        </w:rPr>
        <w:t>y se descubren células leucémicas en el líquido cefalorraquídeo que rodea el cerebro y la médula espinal</w:t>
      </w:r>
    </w:p>
    <w:p w14:paraId="11626819" w14:textId="77777777" w:rsidR="00B91A37" w:rsidRDefault="00B91A37" w:rsidP="008B48FB">
      <w:pPr>
        <w:spacing w:line="360" w:lineRule="auto"/>
        <w:jc w:val="both"/>
        <w:rPr>
          <w:rFonts w:ascii="Arial" w:eastAsia="Times New Roman" w:hAnsi="Arial" w:cs="Arial"/>
          <w:b/>
          <w:bCs/>
          <w:sz w:val="20"/>
          <w:szCs w:val="20"/>
          <w:lang w:eastAsia="es-CO"/>
        </w:rPr>
      </w:pPr>
    </w:p>
    <w:p w14:paraId="7B6DD9FD" w14:textId="5D228C04" w:rsidR="00555B18" w:rsidRPr="008B48FB" w:rsidRDefault="00555B18" w:rsidP="008B48FB">
      <w:pPr>
        <w:spacing w:line="360" w:lineRule="auto"/>
        <w:jc w:val="both"/>
        <w:rPr>
          <w:rFonts w:ascii="Arial" w:hAnsi="Arial" w:cs="Arial"/>
          <w:sz w:val="20"/>
          <w:szCs w:val="20"/>
          <w:shd w:val="clear" w:color="auto" w:fill="FFFFFF"/>
        </w:rPr>
      </w:pPr>
      <w:r w:rsidRPr="008B48FB">
        <w:rPr>
          <w:rFonts w:ascii="Arial" w:eastAsia="Times New Roman" w:hAnsi="Arial" w:cs="Arial"/>
          <w:b/>
          <w:bCs/>
          <w:sz w:val="20"/>
          <w:szCs w:val="20"/>
          <w:lang w:eastAsia="es-CO"/>
        </w:rPr>
        <w:t>Inducción</w:t>
      </w:r>
    </w:p>
    <w:p w14:paraId="4050C8A1" w14:textId="424B06B5" w:rsidR="00CA25EC" w:rsidRDefault="00555B18" w:rsidP="008B48FB">
      <w:pPr>
        <w:shd w:val="clear" w:color="auto" w:fill="FFFFFF"/>
        <w:spacing w:after="450" w:line="360" w:lineRule="auto"/>
        <w:jc w:val="both"/>
        <w:rPr>
          <w:rFonts w:ascii="Arial" w:eastAsia="Times New Roman" w:hAnsi="Arial" w:cs="Arial"/>
          <w:sz w:val="20"/>
          <w:szCs w:val="20"/>
          <w:lang w:eastAsia="es-CO"/>
        </w:rPr>
      </w:pPr>
      <w:r w:rsidRPr="008B48FB">
        <w:rPr>
          <w:rFonts w:ascii="Arial" w:eastAsia="Times New Roman" w:hAnsi="Arial" w:cs="Arial"/>
          <w:sz w:val="20"/>
          <w:szCs w:val="20"/>
          <w:lang w:eastAsia="es-CO"/>
        </w:rPr>
        <w:t>El objetivo de la quimioterapia de inducción es lograr que la leucemia entre en </w:t>
      </w:r>
      <w:hyperlink r:id="rId13" w:history="1">
        <w:r w:rsidRPr="008B48FB">
          <w:rPr>
            <w:rFonts w:ascii="Arial" w:eastAsia="Times New Roman" w:hAnsi="Arial" w:cs="Arial"/>
            <w:sz w:val="20"/>
            <w:szCs w:val="20"/>
            <w:lang w:eastAsia="es-CO"/>
          </w:rPr>
          <w:t>remisión (remisión completa)</w:t>
        </w:r>
      </w:hyperlink>
      <w:r w:rsidRPr="008B48FB">
        <w:rPr>
          <w:rFonts w:ascii="Arial" w:eastAsia="Times New Roman" w:hAnsi="Arial" w:cs="Arial"/>
          <w:sz w:val="20"/>
          <w:szCs w:val="20"/>
          <w:lang w:eastAsia="es-CO"/>
        </w:rPr>
        <w:t xml:space="preserve">. Esto significa que ya no se encuentran células leucémicas </w:t>
      </w:r>
      <w:r w:rsidR="00182095">
        <w:rPr>
          <w:rFonts w:ascii="Arial" w:eastAsia="Times New Roman" w:hAnsi="Arial" w:cs="Arial"/>
          <w:sz w:val="20"/>
          <w:szCs w:val="20"/>
          <w:lang w:eastAsia="es-CO"/>
        </w:rPr>
        <w:t xml:space="preserve">o están presentes en un porcentaje &lt;5% </w:t>
      </w:r>
      <w:r w:rsidRPr="008B48FB">
        <w:rPr>
          <w:rFonts w:ascii="Arial" w:eastAsia="Times New Roman" w:hAnsi="Arial" w:cs="Arial"/>
          <w:sz w:val="20"/>
          <w:szCs w:val="20"/>
          <w:lang w:eastAsia="es-CO"/>
        </w:rPr>
        <w:t xml:space="preserve">en las muestras de médula ósea (en la biopsia de la médula ósea), que regresan las </w:t>
      </w:r>
      <w:r w:rsidRPr="008B48FB">
        <w:rPr>
          <w:rFonts w:ascii="Arial" w:eastAsia="Times New Roman" w:hAnsi="Arial" w:cs="Arial"/>
          <w:sz w:val="20"/>
          <w:szCs w:val="20"/>
          <w:lang w:eastAsia="es-CO"/>
        </w:rPr>
        <w:lastRenderedPageBreak/>
        <w:t>células normales de la médula y que los recuentos de células sanguíneas re</w:t>
      </w:r>
      <w:r w:rsidR="00182095">
        <w:rPr>
          <w:rFonts w:ascii="Arial" w:eastAsia="Times New Roman" w:hAnsi="Arial" w:cs="Arial"/>
          <w:sz w:val="20"/>
          <w:szCs w:val="20"/>
          <w:lang w:eastAsia="es-CO"/>
        </w:rPr>
        <w:t>tornan</w:t>
      </w:r>
      <w:r w:rsidRPr="008B48FB">
        <w:rPr>
          <w:rFonts w:ascii="Arial" w:eastAsia="Times New Roman" w:hAnsi="Arial" w:cs="Arial"/>
          <w:sz w:val="20"/>
          <w:szCs w:val="20"/>
          <w:lang w:eastAsia="es-CO"/>
        </w:rPr>
        <w:t xml:space="preserve"> a niveles normales. Sin embargo, una remisión no es necesariamente una cura, ya que las células leucémicas aún pudieran estar escondidas en algún lugar del cuerpo.</w:t>
      </w:r>
    </w:p>
    <w:p w14:paraId="762D9CEE" w14:textId="77777777" w:rsidR="00555B18" w:rsidRPr="008B48FB" w:rsidRDefault="00555B18" w:rsidP="008B48FB">
      <w:pPr>
        <w:shd w:val="clear" w:color="auto" w:fill="FFFFFF"/>
        <w:spacing w:after="450" w:line="360" w:lineRule="auto"/>
        <w:jc w:val="both"/>
        <w:rPr>
          <w:rFonts w:ascii="Arial" w:eastAsia="Times New Roman" w:hAnsi="Arial" w:cs="Arial"/>
          <w:sz w:val="20"/>
          <w:szCs w:val="20"/>
          <w:lang w:eastAsia="es-CO"/>
        </w:rPr>
      </w:pPr>
      <w:r w:rsidRPr="008B48FB">
        <w:rPr>
          <w:rFonts w:ascii="Arial" w:eastAsia="Times New Roman" w:hAnsi="Arial" w:cs="Arial"/>
          <w:sz w:val="20"/>
          <w:szCs w:val="20"/>
          <w:lang w:eastAsia="es-CO"/>
        </w:rPr>
        <w:t>La quimioterapia de inducción generalmente dura alrededor de un mes. Puede que se usen diferentes combinaciones de medicamentos de quimioterapia, aunque generalmente incluye:</w:t>
      </w:r>
    </w:p>
    <w:p w14:paraId="4EEA4B80" w14:textId="77777777" w:rsidR="00555B18" w:rsidRPr="008B48FB" w:rsidRDefault="00555B18" w:rsidP="008B48FB">
      <w:pPr>
        <w:numPr>
          <w:ilvl w:val="0"/>
          <w:numId w:val="3"/>
        </w:numPr>
        <w:shd w:val="clear" w:color="auto" w:fill="FFFFFF"/>
        <w:spacing w:before="100" w:beforeAutospacing="1" w:after="150" w:line="360" w:lineRule="auto"/>
        <w:jc w:val="both"/>
        <w:rPr>
          <w:rFonts w:ascii="Arial" w:eastAsia="Times New Roman" w:hAnsi="Arial" w:cs="Arial"/>
          <w:sz w:val="20"/>
          <w:szCs w:val="20"/>
          <w:lang w:eastAsia="es-CO"/>
        </w:rPr>
      </w:pPr>
      <w:r w:rsidRPr="008B48FB">
        <w:rPr>
          <w:rFonts w:ascii="Arial" w:eastAsia="Times New Roman" w:hAnsi="Arial" w:cs="Arial"/>
          <w:sz w:val="20"/>
          <w:szCs w:val="20"/>
          <w:lang w:eastAsia="es-CO"/>
        </w:rPr>
        <w:t>Vincristina</w:t>
      </w:r>
    </w:p>
    <w:p w14:paraId="0D5F3CDA" w14:textId="77777777" w:rsidR="00555B18" w:rsidRPr="008B48FB" w:rsidRDefault="00555B18" w:rsidP="008B48FB">
      <w:pPr>
        <w:numPr>
          <w:ilvl w:val="0"/>
          <w:numId w:val="3"/>
        </w:numPr>
        <w:shd w:val="clear" w:color="auto" w:fill="FFFFFF"/>
        <w:spacing w:before="100" w:beforeAutospacing="1" w:after="150" w:line="360" w:lineRule="auto"/>
        <w:jc w:val="both"/>
        <w:rPr>
          <w:rFonts w:ascii="Arial" w:eastAsia="Times New Roman" w:hAnsi="Arial" w:cs="Arial"/>
          <w:sz w:val="20"/>
          <w:szCs w:val="20"/>
          <w:lang w:eastAsia="es-CO"/>
        </w:rPr>
      </w:pPr>
      <w:r w:rsidRPr="008B48FB">
        <w:rPr>
          <w:rFonts w:ascii="Arial" w:eastAsia="Times New Roman" w:hAnsi="Arial" w:cs="Arial"/>
          <w:sz w:val="20"/>
          <w:szCs w:val="20"/>
          <w:lang w:eastAsia="es-CO"/>
        </w:rPr>
        <w:t>Dexametasona o prednisona</w:t>
      </w:r>
    </w:p>
    <w:p w14:paraId="19AE3863" w14:textId="77777777" w:rsidR="00555B18" w:rsidRPr="008B48FB" w:rsidRDefault="00555B18" w:rsidP="008B48FB">
      <w:pPr>
        <w:numPr>
          <w:ilvl w:val="0"/>
          <w:numId w:val="3"/>
        </w:numPr>
        <w:shd w:val="clear" w:color="auto" w:fill="FFFFFF"/>
        <w:spacing w:before="100" w:beforeAutospacing="1" w:after="150" w:line="360" w:lineRule="auto"/>
        <w:jc w:val="both"/>
        <w:rPr>
          <w:rFonts w:ascii="Arial" w:eastAsia="Times New Roman" w:hAnsi="Arial" w:cs="Arial"/>
          <w:sz w:val="20"/>
          <w:szCs w:val="20"/>
          <w:lang w:eastAsia="es-CO"/>
        </w:rPr>
      </w:pPr>
      <w:r w:rsidRPr="008B48FB">
        <w:rPr>
          <w:rFonts w:ascii="Arial" w:eastAsia="Times New Roman" w:hAnsi="Arial" w:cs="Arial"/>
          <w:sz w:val="20"/>
          <w:szCs w:val="20"/>
          <w:lang w:eastAsia="es-CO"/>
        </w:rPr>
        <w:t>Un medicamento con antraciclina, como doxorrubicina (Adriamycin) o daunorrubicina.</w:t>
      </w:r>
    </w:p>
    <w:p w14:paraId="4BB5E27D" w14:textId="77777777" w:rsidR="008741A1" w:rsidRPr="008B48FB" w:rsidRDefault="008741A1" w:rsidP="008B48FB">
      <w:pPr>
        <w:pStyle w:val="NormalWeb"/>
        <w:spacing w:after="0" w:line="360" w:lineRule="auto"/>
        <w:jc w:val="both"/>
        <w:rPr>
          <w:rFonts w:ascii="Arial" w:hAnsi="Arial" w:cs="Arial"/>
          <w:sz w:val="20"/>
          <w:szCs w:val="20"/>
        </w:rPr>
      </w:pPr>
      <w:r w:rsidRPr="008B48FB">
        <w:rPr>
          <w:rFonts w:ascii="Arial" w:hAnsi="Arial" w:cs="Arial"/>
          <w:sz w:val="20"/>
          <w:szCs w:val="20"/>
        </w:rPr>
        <w:t xml:space="preserve">La Vincristina es un antineoplásico que pertenece al grupo de Antineoplásicos de origen vegetal </w:t>
      </w:r>
    </w:p>
    <w:p w14:paraId="1BBEBBEA" w14:textId="534D1E4D" w:rsidR="008741A1" w:rsidRPr="008B48FB" w:rsidRDefault="008741A1" w:rsidP="008B48FB">
      <w:pPr>
        <w:spacing w:before="100" w:beforeAutospacing="1" w:after="0" w:line="360" w:lineRule="auto"/>
        <w:jc w:val="both"/>
        <w:rPr>
          <w:rFonts w:ascii="Arial" w:eastAsia="Times New Roman" w:hAnsi="Arial" w:cs="Arial"/>
          <w:sz w:val="20"/>
          <w:szCs w:val="20"/>
          <w:lang w:eastAsia="es-CO"/>
        </w:rPr>
      </w:pPr>
      <w:r w:rsidRPr="008741A1">
        <w:rPr>
          <w:rFonts w:ascii="Arial" w:eastAsia="Times New Roman" w:hAnsi="Arial" w:cs="Arial"/>
          <w:sz w:val="20"/>
          <w:szCs w:val="20"/>
          <w:lang w:eastAsia="es-CO"/>
        </w:rPr>
        <w:t>La vincristina y los demás alcaloides de la vinca ejercen sus efectos citotóxicos interfiriendo con los microtúbulos que forman los h</w:t>
      </w:r>
      <w:r w:rsidR="00182095">
        <w:rPr>
          <w:rFonts w:ascii="Arial" w:eastAsia="Times New Roman" w:hAnsi="Arial" w:cs="Arial"/>
          <w:sz w:val="20"/>
          <w:szCs w:val="20"/>
          <w:lang w:eastAsia="es-CO"/>
        </w:rPr>
        <w:t>uso</w:t>
      </w:r>
      <w:r w:rsidRPr="008741A1">
        <w:rPr>
          <w:rFonts w:ascii="Arial" w:eastAsia="Times New Roman" w:hAnsi="Arial" w:cs="Arial"/>
          <w:sz w:val="20"/>
          <w:szCs w:val="20"/>
          <w:lang w:eastAsia="es-CO"/>
        </w:rPr>
        <w:t xml:space="preserve">s mitóticos durante la metafase, interrumpiendo así el ciclo celular. Estos alcaloides se unen a las subunidades a y b de la tubulina en la fase S del ciclo celular. Como consecuencia, la tubulina no puede polimerizarse para formar los microtúbulos que intervienen en varias funciones celulares, como la formación del huso mitótico, el desplazamiento de neurotransmisores a través de los axones, etc. Las estructuras microtubulares se agregan formando protofilamentos que experimentan una desintegración creciente. </w:t>
      </w:r>
    </w:p>
    <w:p w14:paraId="7F3BC610" w14:textId="77777777" w:rsidR="008741A1" w:rsidRPr="008B48FB" w:rsidRDefault="008741A1" w:rsidP="008B48FB">
      <w:pPr>
        <w:spacing w:before="100" w:beforeAutospacing="1" w:after="0" w:line="360" w:lineRule="auto"/>
        <w:jc w:val="both"/>
        <w:rPr>
          <w:rFonts w:ascii="Arial" w:eastAsia="Times New Roman" w:hAnsi="Arial" w:cs="Arial"/>
          <w:sz w:val="20"/>
          <w:szCs w:val="20"/>
          <w:lang w:eastAsia="es-CO"/>
        </w:rPr>
      </w:pPr>
      <w:r w:rsidRPr="008B48FB">
        <w:rPr>
          <w:rFonts w:ascii="Arial" w:eastAsia="Times New Roman" w:hAnsi="Arial" w:cs="Arial"/>
          <w:sz w:val="20"/>
          <w:szCs w:val="20"/>
          <w:lang w:eastAsia="es-CO"/>
        </w:rPr>
        <w:t>Este tipo de mecanismo de acción hace que la Vincristina y otros alcaloides de la Vinca se conviertan en fármacos de elección para el tratamiento de enfermedades proliferativas muy rápidas, como el caso de la LLA.</w:t>
      </w:r>
    </w:p>
    <w:p w14:paraId="332A4DA6" w14:textId="77777777" w:rsidR="008741A1" w:rsidRPr="008741A1" w:rsidRDefault="008741A1" w:rsidP="008B48FB">
      <w:pPr>
        <w:pStyle w:val="NormalWeb"/>
        <w:spacing w:line="360" w:lineRule="auto"/>
        <w:jc w:val="both"/>
        <w:rPr>
          <w:rFonts w:ascii="Arial" w:hAnsi="Arial" w:cs="Arial"/>
          <w:sz w:val="20"/>
          <w:szCs w:val="20"/>
        </w:rPr>
      </w:pPr>
      <w:r w:rsidRPr="008B48FB">
        <w:rPr>
          <w:rFonts w:ascii="Arial" w:hAnsi="Arial" w:cs="Arial"/>
          <w:sz w:val="20"/>
          <w:szCs w:val="20"/>
        </w:rPr>
        <w:t>Para el caso de las antraciclinas, que pertenecen al grupo de los Antibióticos citotóxicos, s</w:t>
      </w:r>
      <w:r w:rsidRPr="008741A1">
        <w:rPr>
          <w:rFonts w:ascii="Arial" w:hAnsi="Arial" w:cs="Arial"/>
          <w:sz w:val="20"/>
          <w:szCs w:val="20"/>
        </w:rPr>
        <w:t>on sustancias naturales producidas fundamentalmente por hongos capaces de alterar el crecimiento de otras células vivas.</w:t>
      </w:r>
    </w:p>
    <w:p w14:paraId="78F19A44" w14:textId="77777777" w:rsidR="002625F7" w:rsidRPr="008B48FB" w:rsidRDefault="008741A1" w:rsidP="008B48FB">
      <w:pPr>
        <w:spacing w:before="100" w:beforeAutospacing="1" w:after="142" w:line="360" w:lineRule="auto"/>
        <w:jc w:val="both"/>
        <w:rPr>
          <w:rFonts w:ascii="Arial" w:eastAsia="Times New Roman" w:hAnsi="Arial" w:cs="Arial"/>
          <w:sz w:val="20"/>
          <w:szCs w:val="20"/>
          <w:lang w:eastAsia="es-CO"/>
        </w:rPr>
      </w:pPr>
      <w:r w:rsidRPr="008741A1">
        <w:rPr>
          <w:rFonts w:ascii="Arial" w:eastAsia="Times New Roman" w:hAnsi="Arial" w:cs="Arial"/>
          <w:sz w:val="20"/>
          <w:szCs w:val="20"/>
          <w:lang w:eastAsia="es-CO"/>
        </w:rPr>
        <w:t>Las antraciclinas son sustancias coloreadas producidas por el hongo Streptomyces y con un mecanismo de acción múltiple. La molécula de antraciclina se intercala entre las bases del ADN y produce alteraciones de la replicación y la transcripción proteica. Además, estos compuestos provocan una inhibición de la topoisomerasa tipo II, enzima que mantiene la estructura terciaria del ADN, lo que da lugar a la rotura del ADN y la alteración de los procesos de reparación (muerte celular). Finalmente, producen una alteración de la membrana celular uniéndose a proteínas específicas, como la cardiolipina, que dan lugar a la producción de radicales libres, causantes de la cardiotoxicidad de estos compuestos.</w:t>
      </w:r>
    </w:p>
    <w:p w14:paraId="67B80F0C" w14:textId="509053ED" w:rsidR="008741A1" w:rsidRPr="008B48FB" w:rsidRDefault="008741A1" w:rsidP="008B48FB">
      <w:pPr>
        <w:spacing w:before="100" w:beforeAutospacing="1" w:after="142" w:line="360" w:lineRule="auto"/>
        <w:jc w:val="both"/>
        <w:rPr>
          <w:rFonts w:ascii="Arial" w:eastAsia="Times New Roman" w:hAnsi="Arial" w:cs="Arial"/>
          <w:sz w:val="20"/>
          <w:szCs w:val="20"/>
          <w:lang w:eastAsia="es-CO"/>
        </w:rPr>
      </w:pPr>
      <w:r w:rsidRPr="008B48FB">
        <w:rPr>
          <w:rFonts w:ascii="Arial" w:eastAsia="Times New Roman" w:hAnsi="Arial" w:cs="Arial"/>
          <w:sz w:val="20"/>
          <w:szCs w:val="20"/>
          <w:lang w:eastAsia="es-CO"/>
        </w:rPr>
        <w:lastRenderedPageBreak/>
        <w:t>El uso de antraciclinas obliga a la prescripción de cardioprotectores (De</w:t>
      </w:r>
      <w:r w:rsidR="009D33FF">
        <w:rPr>
          <w:rFonts w:ascii="Arial" w:eastAsia="Times New Roman" w:hAnsi="Arial" w:cs="Arial"/>
          <w:sz w:val="20"/>
          <w:szCs w:val="20"/>
          <w:lang w:eastAsia="es-CO"/>
        </w:rPr>
        <w:t>x</w:t>
      </w:r>
      <w:r w:rsidRPr="008B48FB">
        <w:rPr>
          <w:rFonts w:ascii="Arial" w:eastAsia="Times New Roman" w:hAnsi="Arial" w:cs="Arial"/>
          <w:sz w:val="20"/>
          <w:szCs w:val="20"/>
          <w:lang w:eastAsia="es-CO"/>
        </w:rPr>
        <w:t>razoxane), sobre todo en aquellos pacientes cuyo riesgo cardiovascular es alto, teniendo en cuenta que el aumento de radicales libres en sangre puede ser causa de muerte súbita.</w:t>
      </w:r>
    </w:p>
    <w:p w14:paraId="1B263260" w14:textId="77777777" w:rsidR="00555B18" w:rsidRPr="008B48FB" w:rsidRDefault="00136FE0" w:rsidP="008B48FB">
      <w:pPr>
        <w:spacing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A</w:t>
      </w:r>
      <w:r w:rsidR="00555B18" w:rsidRPr="008B48FB">
        <w:rPr>
          <w:rFonts w:ascii="Arial" w:hAnsi="Arial" w:cs="Arial"/>
          <w:sz w:val="20"/>
          <w:szCs w:val="20"/>
          <w:shd w:val="clear" w:color="auto" w:fill="FFFFFF"/>
        </w:rPr>
        <w:t>lgunos regímenes también pueden incluir ciclofosfamida, L-asparaginasa (o pegaspargasa), y/o altas dosis de metotrexato o citarabina (ara-C) como parte de la fase de inducción.</w:t>
      </w:r>
    </w:p>
    <w:p w14:paraId="23675FBF" w14:textId="77777777" w:rsidR="00AB4874" w:rsidRPr="008B48FB" w:rsidRDefault="008741A1" w:rsidP="008B48FB">
      <w:pPr>
        <w:pStyle w:val="NormalWeb"/>
        <w:spacing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La Ciclofosfamida pertenece al grupo de los Alquilantes. Estos fármacos, los más utilizados en quimioterapia antineoplásica, lesionan el ADN e interfieren en la replicación celular. Provocan su acción citotóxica mediante la formación de enlaces covalentes entre sus grupos alquilo y diversas moléculas nucleófilas presentes en las células, especialmente las bases nitrogenadas del ADN. De este modo, bloquean la replicación del ADN celular y la transcripción del ARN y, por tanto, la mitosis y la síntesis de proteínas. Ejercen su acción durante todo el ciclo celular, pero son más activos sobre las células en rápida división.</w:t>
      </w:r>
    </w:p>
    <w:p w14:paraId="4FD0F82E" w14:textId="77777777" w:rsidR="001D6609" w:rsidRPr="008B48FB" w:rsidRDefault="001D6609" w:rsidP="008B48FB">
      <w:pPr>
        <w:pStyle w:val="NormalWeb"/>
        <w:spacing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Esta característica los hace fármacos de primera elección en el tratamiento de LLA.</w:t>
      </w:r>
    </w:p>
    <w:p w14:paraId="1ECDD5BA" w14:textId="77777777" w:rsidR="00AB4874" w:rsidRPr="00AB4874" w:rsidRDefault="00AB4874" w:rsidP="008B48FB">
      <w:pPr>
        <w:pStyle w:val="NormalWeb"/>
        <w:spacing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 xml:space="preserve">La Citarabina, también conocida como Arabinósido de Citosina, pertenece al grupo de los Antimetabolitos.  </w:t>
      </w:r>
      <w:r w:rsidRPr="00AB4874">
        <w:rPr>
          <w:rFonts w:ascii="Arial" w:hAnsi="Arial" w:cs="Arial"/>
          <w:sz w:val="20"/>
          <w:szCs w:val="20"/>
          <w:shd w:val="clear" w:color="auto" w:fill="FFFFFF"/>
        </w:rPr>
        <w:t>Estos fármacos tienen una estructura similar a la de los componentes del metabolismo intermediario celular, de modo que interfieren en su metabolismo y en concreto en la síntesis de ácidos nucleicos.</w:t>
      </w:r>
    </w:p>
    <w:p w14:paraId="598D1251" w14:textId="77777777" w:rsidR="00AB4874" w:rsidRPr="008B48FB" w:rsidRDefault="00AB4874" w:rsidP="008B48FB">
      <w:pPr>
        <w:spacing w:before="100" w:beforeAutospacing="1" w:after="0" w:line="360" w:lineRule="auto"/>
        <w:jc w:val="both"/>
        <w:rPr>
          <w:rFonts w:ascii="Arial" w:eastAsia="Times New Roman" w:hAnsi="Arial" w:cs="Arial"/>
          <w:sz w:val="20"/>
          <w:szCs w:val="20"/>
          <w:shd w:val="clear" w:color="auto" w:fill="FFFFFF"/>
          <w:lang w:eastAsia="es-CO"/>
        </w:rPr>
      </w:pPr>
      <w:r w:rsidRPr="00AB4874">
        <w:rPr>
          <w:rFonts w:ascii="Arial" w:eastAsia="Times New Roman" w:hAnsi="Arial" w:cs="Arial"/>
          <w:sz w:val="20"/>
          <w:szCs w:val="20"/>
          <w:shd w:val="clear" w:color="auto" w:fill="FFFFFF"/>
          <w:lang w:eastAsia="es-CO"/>
        </w:rPr>
        <w:t xml:space="preserve">La </w:t>
      </w:r>
      <w:r w:rsidR="008B48FB">
        <w:rPr>
          <w:rFonts w:ascii="Arial" w:eastAsia="Times New Roman" w:hAnsi="Arial" w:cs="Arial"/>
          <w:sz w:val="20"/>
          <w:szCs w:val="20"/>
          <w:shd w:val="clear" w:color="auto" w:fill="FFFFFF"/>
          <w:lang w:eastAsia="es-CO"/>
        </w:rPr>
        <w:t>C</w:t>
      </w:r>
      <w:r w:rsidRPr="00AB4874">
        <w:rPr>
          <w:rFonts w:ascii="Arial" w:eastAsia="Times New Roman" w:hAnsi="Arial" w:cs="Arial"/>
          <w:sz w:val="20"/>
          <w:szCs w:val="20"/>
          <w:shd w:val="clear" w:color="auto" w:fill="FFFFFF"/>
          <w:lang w:eastAsia="es-CO"/>
        </w:rPr>
        <w:t>itarabina o Ara-C es un análogo de la histidina y la desoxicitidina. Produce inhibición de la ADN polimerasa y también puede causar efectos directos sobre diversas quinasas ácidas y ejercer un efecto citotóxico directo sobre ácidos nucleicos. Actúa sobre células en rápida proliferación.</w:t>
      </w:r>
    </w:p>
    <w:p w14:paraId="14048DC9" w14:textId="4BF090C6" w:rsidR="00AB4874" w:rsidRPr="008B48FB" w:rsidRDefault="00AB4874" w:rsidP="008B48FB">
      <w:pPr>
        <w:pStyle w:val="NormalWeb"/>
        <w:spacing w:after="0"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 xml:space="preserve">El Metotrexato, MTX, es un compuesto análogo del ácido fólico. El metotrexato tiene una gran semejanza estructural con el ácido dihidrofólico. Se une a la dihidrofolato reductasa, con lo que inhibe el paso de dihidrofolato a tetrahidrofolato. Este último actúa como donante de grupos monocarbonados para la síntesis de purinas y pirimidinas y, por tanto, de los ácidos nucleicos. </w:t>
      </w:r>
    </w:p>
    <w:p w14:paraId="0DC02221" w14:textId="77777777" w:rsidR="00AB4874" w:rsidRPr="00AB4874" w:rsidRDefault="00AB4874" w:rsidP="008B48FB">
      <w:pPr>
        <w:spacing w:before="100" w:beforeAutospacing="1" w:after="0" w:line="360" w:lineRule="auto"/>
        <w:jc w:val="both"/>
        <w:rPr>
          <w:rFonts w:ascii="Arial" w:eastAsia="Times New Roman" w:hAnsi="Arial" w:cs="Arial"/>
          <w:sz w:val="20"/>
          <w:szCs w:val="20"/>
          <w:shd w:val="clear" w:color="auto" w:fill="FFFFFF"/>
          <w:lang w:eastAsia="es-CO"/>
        </w:rPr>
      </w:pPr>
      <w:r w:rsidRPr="00AB4874">
        <w:rPr>
          <w:rFonts w:ascii="Arial" w:eastAsia="Times New Roman" w:hAnsi="Arial" w:cs="Arial"/>
          <w:sz w:val="20"/>
          <w:szCs w:val="20"/>
          <w:shd w:val="clear" w:color="auto" w:fill="FFFFFF"/>
          <w:lang w:eastAsia="es-CO"/>
        </w:rPr>
        <w:t>El folinato cálcico se administra para contrarrestar la acción antagónica de los folatos del metotrexato y acelera la recuperación de la mielosupresión o la mucositis inducida por</w:t>
      </w:r>
      <w:r w:rsidRPr="00AB4874">
        <w:rPr>
          <w:rFonts w:ascii="Arial" w:eastAsia="Times New Roman" w:hAnsi="Arial" w:cs="Arial"/>
          <w:sz w:val="20"/>
          <w:szCs w:val="20"/>
          <w:shd w:val="clear" w:color="auto" w:fill="FFFFFF"/>
          <w:lang w:eastAsia="es-CO"/>
        </w:rPr>
        <w:br/>
        <w:t>metotrexato.</w:t>
      </w:r>
      <w:r w:rsidR="008B48FB">
        <w:rPr>
          <w:rStyle w:val="Refdenotaalpie"/>
          <w:rFonts w:ascii="Arial" w:eastAsia="Times New Roman" w:hAnsi="Arial" w:cs="Arial"/>
          <w:sz w:val="20"/>
          <w:szCs w:val="20"/>
          <w:shd w:val="clear" w:color="auto" w:fill="FFFFFF"/>
          <w:lang w:eastAsia="es-CO"/>
        </w:rPr>
        <w:footnoteReference w:id="1"/>
      </w:r>
    </w:p>
    <w:p w14:paraId="1EE9F1C1" w14:textId="77777777" w:rsidR="008741A1" w:rsidRPr="008B48FB" w:rsidRDefault="008741A1" w:rsidP="008B48FB">
      <w:pPr>
        <w:spacing w:line="360" w:lineRule="auto"/>
        <w:jc w:val="both"/>
        <w:rPr>
          <w:rFonts w:ascii="Arial" w:eastAsia="Times New Roman" w:hAnsi="Arial" w:cs="Arial"/>
          <w:sz w:val="20"/>
          <w:szCs w:val="20"/>
          <w:lang w:eastAsia="es-CO"/>
        </w:rPr>
      </w:pPr>
    </w:p>
    <w:p w14:paraId="0FEC4192" w14:textId="77777777" w:rsidR="006B2516" w:rsidRPr="008B48FB" w:rsidRDefault="006B2516" w:rsidP="008B48FB">
      <w:pPr>
        <w:spacing w:line="360" w:lineRule="auto"/>
        <w:jc w:val="both"/>
        <w:rPr>
          <w:rFonts w:ascii="Arial" w:hAnsi="Arial" w:cs="Arial"/>
          <w:sz w:val="20"/>
          <w:szCs w:val="20"/>
          <w:shd w:val="clear" w:color="auto" w:fill="FFFFFF"/>
        </w:rPr>
      </w:pPr>
      <w:r w:rsidRPr="008B48FB">
        <w:rPr>
          <w:rFonts w:ascii="Arial" w:hAnsi="Arial" w:cs="Arial"/>
          <w:noProof/>
          <w:sz w:val="20"/>
          <w:szCs w:val="20"/>
          <w:shd w:val="clear" w:color="auto" w:fill="FFFFFF"/>
          <w:lang w:val="en-US"/>
        </w:rPr>
        <w:lastRenderedPageBreak/>
        <w:drawing>
          <wp:inline distT="0" distB="0" distL="0" distR="0" wp14:anchorId="085B53FD" wp14:editId="32B1B34E">
            <wp:extent cx="5612130" cy="51415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141595"/>
                    </a:xfrm>
                    <a:prstGeom prst="rect">
                      <a:avLst/>
                    </a:prstGeom>
                  </pic:spPr>
                </pic:pic>
              </a:graphicData>
            </a:graphic>
          </wp:inline>
        </w:drawing>
      </w:r>
    </w:p>
    <w:p w14:paraId="606F77E0" w14:textId="496DA990" w:rsidR="001E2CC6" w:rsidRPr="008B48FB" w:rsidDel="00302D09" w:rsidRDefault="001E2CC6" w:rsidP="008B48FB">
      <w:pPr>
        <w:shd w:val="clear" w:color="auto" w:fill="FFFFFF"/>
        <w:spacing w:before="100" w:beforeAutospacing="1" w:after="150" w:line="360" w:lineRule="auto"/>
        <w:jc w:val="both"/>
        <w:rPr>
          <w:del w:id="0" w:author="Ricardo D. Camargo L" w:date="2019-08-23T15:08:00Z"/>
          <w:rFonts w:ascii="Arial" w:eastAsia="Times New Roman" w:hAnsi="Arial" w:cs="Arial"/>
          <w:sz w:val="20"/>
          <w:szCs w:val="20"/>
          <w:lang w:eastAsia="es-CO"/>
        </w:rPr>
      </w:pPr>
    </w:p>
    <w:p w14:paraId="2F56C7C9" w14:textId="0F0EDBFF" w:rsidR="00CA25EC" w:rsidDel="00302D09" w:rsidRDefault="00CA25EC" w:rsidP="008B48FB">
      <w:pPr>
        <w:shd w:val="clear" w:color="auto" w:fill="FFFFFF"/>
        <w:spacing w:before="100" w:beforeAutospacing="1" w:after="150" w:line="360" w:lineRule="auto"/>
        <w:jc w:val="both"/>
        <w:rPr>
          <w:del w:id="1" w:author="Ricardo D. Camargo L" w:date="2019-08-23T15:08:00Z"/>
          <w:rFonts w:ascii="Arial" w:hAnsi="Arial" w:cs="Arial"/>
          <w:b/>
          <w:sz w:val="20"/>
          <w:szCs w:val="20"/>
        </w:rPr>
      </w:pPr>
    </w:p>
    <w:p w14:paraId="2F3B23B7" w14:textId="77777777" w:rsidR="00CA25EC" w:rsidRDefault="00CA25EC" w:rsidP="008B48FB">
      <w:pPr>
        <w:shd w:val="clear" w:color="auto" w:fill="FFFFFF"/>
        <w:spacing w:before="100" w:beforeAutospacing="1" w:after="150" w:line="360" w:lineRule="auto"/>
        <w:jc w:val="both"/>
        <w:rPr>
          <w:rFonts w:ascii="Arial" w:hAnsi="Arial" w:cs="Arial"/>
          <w:b/>
          <w:sz w:val="20"/>
          <w:szCs w:val="20"/>
        </w:rPr>
      </w:pPr>
    </w:p>
    <w:p w14:paraId="0AD5F814" w14:textId="77777777" w:rsidR="00555B18" w:rsidRPr="008B48FB" w:rsidRDefault="00555B18" w:rsidP="008B48FB">
      <w:pPr>
        <w:shd w:val="clear" w:color="auto" w:fill="FFFFFF"/>
        <w:spacing w:before="100" w:beforeAutospacing="1" w:after="150" w:line="360" w:lineRule="auto"/>
        <w:jc w:val="both"/>
        <w:rPr>
          <w:rFonts w:ascii="Arial" w:eastAsia="Times New Roman" w:hAnsi="Arial" w:cs="Arial"/>
          <w:b/>
          <w:sz w:val="20"/>
          <w:szCs w:val="20"/>
          <w:lang w:eastAsia="es-CO"/>
        </w:rPr>
      </w:pPr>
      <w:r w:rsidRPr="008B48FB">
        <w:rPr>
          <w:rFonts w:ascii="Arial" w:hAnsi="Arial" w:cs="Arial"/>
          <w:b/>
          <w:sz w:val="20"/>
          <w:szCs w:val="20"/>
        </w:rPr>
        <w:t>Consolidación (intensificación)</w:t>
      </w:r>
    </w:p>
    <w:p w14:paraId="4D9ACD83" w14:textId="77777777" w:rsidR="00555B18" w:rsidRPr="008B48FB" w:rsidRDefault="00555B18" w:rsidP="008B48FB">
      <w:pPr>
        <w:pStyle w:val="NormalWeb"/>
        <w:shd w:val="clear" w:color="auto" w:fill="FFFFFF"/>
        <w:spacing w:before="0" w:beforeAutospacing="0" w:after="450" w:afterAutospacing="0" w:line="360" w:lineRule="auto"/>
        <w:jc w:val="both"/>
        <w:rPr>
          <w:rFonts w:ascii="Arial" w:hAnsi="Arial" w:cs="Arial"/>
          <w:sz w:val="20"/>
          <w:szCs w:val="20"/>
        </w:rPr>
      </w:pPr>
      <w:r w:rsidRPr="008B48FB">
        <w:rPr>
          <w:rFonts w:ascii="Arial" w:hAnsi="Arial" w:cs="Arial"/>
          <w:sz w:val="20"/>
          <w:szCs w:val="20"/>
        </w:rPr>
        <w:t>Si la leucemia entra en remisión, la siguiente fase con frecuencia consiste en otro curso bastante corto de quimioterapia, usando muchos de los mismos medicamentos que se utilizaron en la terapia de inducción. Esto usualmente dura varios meses. Usualmente los medicamentos se administran en dosis altas, por lo que el tratamiento es bastante intenso</w:t>
      </w:r>
    </w:p>
    <w:p w14:paraId="46CB07E9" w14:textId="77777777" w:rsidR="00555B18" w:rsidRPr="008B48FB" w:rsidRDefault="00555B18" w:rsidP="008B48FB">
      <w:pPr>
        <w:shd w:val="clear" w:color="auto" w:fill="FFFFFF"/>
        <w:spacing w:before="100" w:beforeAutospacing="1" w:after="150" w:line="360" w:lineRule="auto"/>
        <w:jc w:val="both"/>
        <w:rPr>
          <w:rFonts w:ascii="Arial" w:eastAsia="Times New Roman" w:hAnsi="Arial" w:cs="Arial"/>
          <w:b/>
          <w:bCs/>
          <w:sz w:val="20"/>
          <w:szCs w:val="20"/>
          <w:lang w:eastAsia="es-CO"/>
        </w:rPr>
      </w:pPr>
      <w:r w:rsidRPr="008B48FB">
        <w:rPr>
          <w:rFonts w:ascii="Arial" w:eastAsia="Times New Roman" w:hAnsi="Arial" w:cs="Arial"/>
          <w:b/>
          <w:bCs/>
          <w:sz w:val="20"/>
          <w:szCs w:val="20"/>
          <w:lang w:eastAsia="es-CO"/>
        </w:rPr>
        <w:t>Mantenimiento</w:t>
      </w:r>
    </w:p>
    <w:p w14:paraId="75FB5001" w14:textId="77777777" w:rsidR="002625F7" w:rsidRPr="008B48FB" w:rsidRDefault="00555B18" w:rsidP="008B48FB">
      <w:pPr>
        <w:pStyle w:val="NormalWeb"/>
        <w:shd w:val="clear" w:color="auto" w:fill="FFFFFF"/>
        <w:spacing w:before="0" w:beforeAutospacing="0" w:after="450" w:afterAutospacing="0" w:line="360" w:lineRule="auto"/>
        <w:jc w:val="both"/>
        <w:rPr>
          <w:rFonts w:ascii="Arial" w:hAnsi="Arial" w:cs="Arial"/>
          <w:sz w:val="20"/>
          <w:szCs w:val="20"/>
        </w:rPr>
      </w:pPr>
      <w:r w:rsidRPr="008B48FB">
        <w:rPr>
          <w:rFonts w:ascii="Arial" w:hAnsi="Arial" w:cs="Arial"/>
          <w:sz w:val="20"/>
          <w:szCs w:val="20"/>
        </w:rPr>
        <w:t xml:space="preserve">Después de la consolidación, generalmente el paciente entra en un programa de mantenimiento con quimioterapia que consiste en metotrexato y 6-mercaptopurina (6-MP). En algunos casos, esto se puede combinar con otros medicamentos, como </w:t>
      </w:r>
      <w:r w:rsidR="002625F7" w:rsidRPr="008B48FB">
        <w:rPr>
          <w:rFonts w:ascii="Arial" w:hAnsi="Arial" w:cs="Arial"/>
          <w:sz w:val="20"/>
          <w:szCs w:val="20"/>
        </w:rPr>
        <w:t>Vincristina</w:t>
      </w:r>
      <w:r w:rsidRPr="008B48FB">
        <w:rPr>
          <w:rFonts w:ascii="Arial" w:hAnsi="Arial" w:cs="Arial"/>
          <w:sz w:val="20"/>
          <w:szCs w:val="20"/>
        </w:rPr>
        <w:t xml:space="preserve"> y prednisona.</w:t>
      </w:r>
    </w:p>
    <w:p w14:paraId="453938D0" w14:textId="77777777" w:rsidR="00555B18" w:rsidRPr="008B48FB" w:rsidRDefault="00555B18" w:rsidP="008B48FB">
      <w:pPr>
        <w:pStyle w:val="NormalWeb"/>
        <w:shd w:val="clear" w:color="auto" w:fill="FFFFFF"/>
        <w:spacing w:before="0" w:beforeAutospacing="0" w:after="450" w:afterAutospacing="0" w:line="360" w:lineRule="auto"/>
        <w:jc w:val="both"/>
        <w:rPr>
          <w:rFonts w:ascii="Arial" w:hAnsi="Arial" w:cs="Arial"/>
          <w:sz w:val="20"/>
          <w:szCs w:val="20"/>
        </w:rPr>
      </w:pPr>
      <w:r w:rsidRPr="008B48FB">
        <w:rPr>
          <w:rFonts w:ascii="Arial" w:hAnsi="Arial" w:cs="Arial"/>
          <w:b/>
          <w:sz w:val="20"/>
          <w:szCs w:val="20"/>
        </w:rPr>
        <w:lastRenderedPageBreak/>
        <w:t>Tasas de respuesta al tratamiento de la ALL</w:t>
      </w:r>
    </w:p>
    <w:p w14:paraId="3F45668B" w14:textId="77777777" w:rsidR="00555B18" w:rsidRPr="008B48FB" w:rsidRDefault="00555B18" w:rsidP="00CA25EC">
      <w:pPr>
        <w:pStyle w:val="NormalWeb"/>
        <w:shd w:val="clear" w:color="auto" w:fill="FFFFFF"/>
        <w:spacing w:before="0" w:beforeAutospacing="0" w:after="0" w:afterAutospacing="0" w:line="360" w:lineRule="auto"/>
        <w:jc w:val="both"/>
        <w:rPr>
          <w:rFonts w:ascii="Arial" w:hAnsi="Arial" w:cs="Arial"/>
          <w:sz w:val="20"/>
          <w:szCs w:val="20"/>
        </w:rPr>
      </w:pPr>
      <w:r w:rsidRPr="008B48FB">
        <w:rPr>
          <w:rFonts w:ascii="Arial" w:hAnsi="Arial" w:cs="Arial"/>
          <w:sz w:val="20"/>
          <w:szCs w:val="20"/>
        </w:rPr>
        <w:t>Por lo general, aproximadamente de 80% a 90% de los adultos tendrá remisiones completas en algún momento durante estos tratamientos. Esto significa que ya no se observará la presencia de células leucémicas en la médula ósea. Desafortunadamente, cerca de la mitad de estos pacientes sufren una recaída, por lo que la tasa general de curación es de 30% a 40%.</w:t>
      </w:r>
      <w:r w:rsidRPr="008B48FB">
        <w:rPr>
          <w:rStyle w:val="apple-converted-space"/>
          <w:rFonts w:ascii="Arial" w:hAnsi="Arial" w:cs="Arial"/>
          <w:sz w:val="20"/>
          <w:szCs w:val="20"/>
        </w:rPr>
        <w:t> </w:t>
      </w:r>
    </w:p>
    <w:p w14:paraId="647BBA4F" w14:textId="14A4D454" w:rsidR="00555B18" w:rsidRPr="008B48FB" w:rsidRDefault="00555B18" w:rsidP="00CA25EC">
      <w:pPr>
        <w:shd w:val="clear" w:color="auto" w:fill="FFFFFF"/>
        <w:spacing w:before="100" w:beforeAutospacing="1" w:after="0"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Si la leucemia es</w:t>
      </w:r>
      <w:r w:rsidRPr="008B48FB">
        <w:rPr>
          <w:rStyle w:val="apple-converted-space"/>
          <w:rFonts w:ascii="Arial" w:hAnsi="Arial" w:cs="Arial"/>
          <w:sz w:val="20"/>
          <w:szCs w:val="20"/>
          <w:shd w:val="clear" w:color="auto" w:fill="FFFFFF"/>
        </w:rPr>
        <w:t> </w:t>
      </w:r>
      <w:r w:rsidRPr="008B48FB">
        <w:rPr>
          <w:rStyle w:val="Textoennegrita"/>
          <w:rFonts w:ascii="Arial" w:hAnsi="Arial" w:cs="Arial"/>
          <w:sz w:val="20"/>
          <w:szCs w:val="20"/>
          <w:shd w:val="clear" w:color="auto" w:fill="FFFFFF"/>
        </w:rPr>
        <w:t>refractaria</w:t>
      </w:r>
      <w:r w:rsidRPr="008B48FB">
        <w:rPr>
          <w:rFonts w:ascii="Arial" w:hAnsi="Arial" w:cs="Arial"/>
          <w:sz w:val="20"/>
          <w:szCs w:val="20"/>
          <w:shd w:val="clear" w:color="auto" w:fill="FFFFFF"/>
        </w:rPr>
        <w:t>, o sea, si no desaparece con el primer tratamiento (lo que sucede en aproximadamente 10% a 20% de los pacientes)</w:t>
      </w:r>
      <w:r w:rsidR="00AF7A8A">
        <w:rPr>
          <w:rFonts w:ascii="Arial" w:hAnsi="Arial" w:cs="Arial"/>
          <w:sz w:val="20"/>
          <w:szCs w:val="20"/>
          <w:shd w:val="clear" w:color="auto" w:fill="FFFFFF"/>
        </w:rPr>
        <w:t xml:space="preserve"> ó el paciente recae después de la primera línea,</w:t>
      </w:r>
      <w:r w:rsidRPr="008B48FB">
        <w:rPr>
          <w:rFonts w:ascii="Arial" w:hAnsi="Arial" w:cs="Arial"/>
          <w:sz w:val="20"/>
          <w:szCs w:val="20"/>
          <w:shd w:val="clear" w:color="auto" w:fill="FFFFFF"/>
        </w:rPr>
        <w:t xml:space="preserve"> entonces se pueden intentar dosis más intensivas o medicamentos nuevos de quimioterapia, aunque es menos probable que surtan efecto. Los</w:t>
      </w:r>
      <w:r w:rsidRPr="008B48FB">
        <w:rPr>
          <w:rStyle w:val="apple-converted-space"/>
          <w:rFonts w:ascii="Arial" w:hAnsi="Arial" w:cs="Arial"/>
          <w:sz w:val="20"/>
          <w:szCs w:val="20"/>
          <w:shd w:val="clear" w:color="auto" w:fill="FFFFFF"/>
        </w:rPr>
        <w:t> </w:t>
      </w:r>
      <w:hyperlink r:id="rId15" w:history="1">
        <w:r w:rsidRPr="008B48FB">
          <w:rPr>
            <w:rStyle w:val="Hipervnculo"/>
            <w:rFonts w:ascii="Arial" w:hAnsi="Arial" w:cs="Arial"/>
            <w:color w:val="auto"/>
            <w:sz w:val="20"/>
            <w:szCs w:val="20"/>
            <w:u w:val="none"/>
            <w:shd w:val="clear" w:color="auto" w:fill="FFFFFF"/>
          </w:rPr>
          <w:t>anticuerpos monoclonales</w:t>
        </w:r>
      </w:hyperlink>
      <w:r w:rsidRPr="008B48FB">
        <w:rPr>
          <w:rFonts w:ascii="Arial" w:hAnsi="Arial" w:cs="Arial"/>
          <w:sz w:val="20"/>
          <w:szCs w:val="20"/>
          <w:shd w:val="clear" w:color="auto" w:fill="FFFFFF"/>
        </w:rPr>
        <w:t>, como el blinatumomab (Blincyto) o el inotuzumab ozogamicina (Besponsa</w:t>
      </w:r>
      <w:r w:rsidR="00AF7A8A">
        <w:rPr>
          <w:rFonts w:ascii="Arial" w:hAnsi="Arial" w:cs="Arial"/>
          <w:sz w:val="20"/>
          <w:szCs w:val="20"/>
          <w:shd w:val="clear" w:color="auto" w:fill="FFFFFF"/>
        </w:rPr>
        <w:t>, medicamento actualmente no disponible en Colombia</w:t>
      </w:r>
      <w:r w:rsidRPr="008B48FB">
        <w:rPr>
          <w:rFonts w:ascii="Arial" w:hAnsi="Arial" w:cs="Arial"/>
          <w:sz w:val="20"/>
          <w:szCs w:val="20"/>
          <w:shd w:val="clear" w:color="auto" w:fill="FFFFFF"/>
        </w:rPr>
        <w:t>), pueden ser una opción para los pacientes con ALL de células B</w:t>
      </w:r>
      <w:r w:rsidR="006F4776" w:rsidRPr="008B48FB">
        <w:rPr>
          <w:rStyle w:val="Refdenotaalpie"/>
          <w:rFonts w:ascii="Arial" w:hAnsi="Arial" w:cs="Arial"/>
          <w:sz w:val="20"/>
          <w:szCs w:val="20"/>
          <w:shd w:val="clear" w:color="auto" w:fill="FFFFFF"/>
        </w:rPr>
        <w:footnoteReference w:id="2"/>
      </w:r>
    </w:p>
    <w:p w14:paraId="79A76467" w14:textId="77777777" w:rsidR="00CA25EC" w:rsidRDefault="00CA25EC" w:rsidP="008B48FB">
      <w:pPr>
        <w:spacing w:line="360" w:lineRule="auto"/>
        <w:jc w:val="both"/>
        <w:rPr>
          <w:rFonts w:ascii="Arial" w:hAnsi="Arial" w:cs="Arial"/>
          <w:b/>
          <w:sz w:val="20"/>
          <w:szCs w:val="20"/>
        </w:rPr>
      </w:pPr>
    </w:p>
    <w:p w14:paraId="25C3BF5A" w14:textId="77777777"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t>INMUNOTERAPIA</w:t>
      </w:r>
    </w:p>
    <w:p w14:paraId="6190A3F4" w14:textId="77777777" w:rsidR="0068668B" w:rsidRPr="008B48FB" w:rsidRDefault="0068668B" w:rsidP="008B48FB">
      <w:pPr>
        <w:spacing w:line="360" w:lineRule="auto"/>
        <w:jc w:val="both"/>
        <w:rPr>
          <w:rFonts w:ascii="Arial" w:hAnsi="Arial" w:cs="Arial"/>
          <w:sz w:val="20"/>
          <w:szCs w:val="20"/>
        </w:rPr>
      </w:pPr>
      <w:r w:rsidRPr="008B48FB">
        <w:rPr>
          <w:rFonts w:ascii="Arial" w:hAnsi="Arial" w:cs="Arial"/>
          <w:sz w:val="20"/>
          <w:szCs w:val="20"/>
          <w:shd w:val="clear" w:color="auto" w:fill="FFFFFF"/>
        </w:rPr>
        <w:t>La inmunoterapia es el uso de medicinas para ayudar al propio sistema inmunitario de la persona a reconocer y destruir a las células cancerosas con más eficacia. En la actualidad, se están utilizando algunos tipos de inmunoterapia para tratar la leucemia linfocítica aguda (ALL) en ciertas situaciones.</w:t>
      </w:r>
    </w:p>
    <w:p w14:paraId="04EEB3B1" w14:textId="77777777" w:rsidR="00F224BD" w:rsidRPr="008B48FB" w:rsidRDefault="00F224BD" w:rsidP="008B48FB">
      <w:pPr>
        <w:spacing w:line="360" w:lineRule="auto"/>
        <w:jc w:val="both"/>
        <w:rPr>
          <w:rFonts w:ascii="Arial" w:hAnsi="Arial" w:cs="Arial"/>
          <w:sz w:val="20"/>
          <w:szCs w:val="20"/>
        </w:rPr>
      </w:pPr>
    </w:p>
    <w:p w14:paraId="54703DEE" w14:textId="12725317"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t>BLINATUM</w:t>
      </w:r>
      <w:r w:rsidR="00AF7A8A">
        <w:rPr>
          <w:rFonts w:ascii="Arial" w:hAnsi="Arial" w:cs="Arial"/>
          <w:b/>
          <w:sz w:val="20"/>
          <w:szCs w:val="20"/>
        </w:rPr>
        <w:t>O</w:t>
      </w:r>
      <w:r w:rsidRPr="008B48FB">
        <w:rPr>
          <w:rFonts w:ascii="Arial" w:hAnsi="Arial" w:cs="Arial"/>
          <w:b/>
          <w:sz w:val="20"/>
          <w:szCs w:val="20"/>
        </w:rPr>
        <w:t>MAB</w:t>
      </w:r>
    </w:p>
    <w:p w14:paraId="7104A8E0" w14:textId="7E806227" w:rsidR="0068668B" w:rsidRPr="008B48FB" w:rsidRDefault="0068668B" w:rsidP="008B48FB">
      <w:pPr>
        <w:spacing w:line="360" w:lineRule="auto"/>
        <w:jc w:val="both"/>
        <w:rPr>
          <w:rFonts w:ascii="Arial" w:hAnsi="Arial" w:cs="Arial"/>
          <w:sz w:val="20"/>
          <w:szCs w:val="20"/>
        </w:rPr>
      </w:pPr>
      <w:r w:rsidRPr="008B48FB">
        <w:rPr>
          <w:rFonts w:ascii="Arial" w:hAnsi="Arial" w:cs="Arial"/>
          <w:sz w:val="20"/>
          <w:szCs w:val="20"/>
          <w:shd w:val="clear" w:color="auto" w:fill="FFFFFF"/>
        </w:rPr>
        <w:t xml:space="preserve">El blinatumomab es una clase especial de anticuerpo monoclonal porque se puede adherir a dos proteínas diferentes al mismo tiempo. Una parte del blinatumomab se une a la proteína CD19 que se encuentra en las células B, incluyendo algunas células de leucemia y linfoma. Otra parte se une a CD3, una proteína que se encuentra en las células inmunes llamadas células T. Al unirse a ambas proteínas, este medicamento </w:t>
      </w:r>
      <w:r w:rsidR="00AF7A8A">
        <w:rPr>
          <w:rFonts w:ascii="Arial" w:hAnsi="Arial" w:cs="Arial"/>
          <w:sz w:val="20"/>
          <w:szCs w:val="20"/>
          <w:shd w:val="clear" w:color="auto" w:fill="FFFFFF"/>
        </w:rPr>
        <w:t xml:space="preserve">permite la unión de </w:t>
      </w:r>
      <w:r w:rsidRPr="008B48FB">
        <w:rPr>
          <w:rFonts w:ascii="Arial" w:hAnsi="Arial" w:cs="Arial"/>
          <w:sz w:val="20"/>
          <w:szCs w:val="20"/>
          <w:shd w:val="clear" w:color="auto" w:fill="FFFFFF"/>
        </w:rPr>
        <w:t xml:space="preserve"> las células cancerosas y las células inmunes, lo que  provoca que el sistema inmunitario </w:t>
      </w:r>
      <w:r w:rsidR="00AF7A8A">
        <w:rPr>
          <w:rFonts w:ascii="Arial" w:hAnsi="Arial" w:cs="Arial"/>
          <w:sz w:val="20"/>
          <w:szCs w:val="20"/>
          <w:shd w:val="clear" w:color="auto" w:fill="FFFFFF"/>
        </w:rPr>
        <w:t xml:space="preserve">reconozca y </w:t>
      </w:r>
      <w:r w:rsidRPr="008B48FB">
        <w:rPr>
          <w:rFonts w:ascii="Arial" w:hAnsi="Arial" w:cs="Arial"/>
          <w:sz w:val="20"/>
          <w:szCs w:val="20"/>
          <w:shd w:val="clear" w:color="auto" w:fill="FFFFFF"/>
        </w:rPr>
        <w:t>ataque a las células cancerosas.</w:t>
      </w:r>
    </w:p>
    <w:p w14:paraId="5ACF9C46" w14:textId="77777777" w:rsidR="00F224BD" w:rsidRPr="008B48FB" w:rsidRDefault="00F224BD" w:rsidP="008B48FB">
      <w:pPr>
        <w:spacing w:line="360" w:lineRule="auto"/>
        <w:jc w:val="both"/>
        <w:rPr>
          <w:rFonts w:ascii="Arial" w:hAnsi="Arial" w:cs="Arial"/>
          <w:sz w:val="20"/>
          <w:szCs w:val="20"/>
        </w:rPr>
      </w:pPr>
    </w:p>
    <w:p w14:paraId="69AB0FDB" w14:textId="76D410B3"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t>GENERALIDADES DE BL</w:t>
      </w:r>
      <w:r w:rsidR="00AF7A8A">
        <w:rPr>
          <w:rFonts w:ascii="Arial" w:hAnsi="Arial" w:cs="Arial"/>
          <w:b/>
          <w:sz w:val="20"/>
          <w:szCs w:val="20"/>
        </w:rPr>
        <w:t>I</w:t>
      </w:r>
      <w:r w:rsidRPr="008B48FB">
        <w:rPr>
          <w:rFonts w:ascii="Arial" w:hAnsi="Arial" w:cs="Arial"/>
          <w:b/>
          <w:sz w:val="20"/>
          <w:szCs w:val="20"/>
        </w:rPr>
        <w:t>NC</w:t>
      </w:r>
      <w:r w:rsidR="00AF7A8A">
        <w:rPr>
          <w:rFonts w:ascii="Arial" w:hAnsi="Arial" w:cs="Arial"/>
          <w:b/>
          <w:sz w:val="20"/>
          <w:szCs w:val="20"/>
        </w:rPr>
        <w:t>Y</w:t>
      </w:r>
      <w:r w:rsidRPr="008B48FB">
        <w:rPr>
          <w:rFonts w:ascii="Arial" w:hAnsi="Arial" w:cs="Arial"/>
          <w:b/>
          <w:sz w:val="20"/>
          <w:szCs w:val="20"/>
        </w:rPr>
        <w:t>TO</w:t>
      </w:r>
    </w:p>
    <w:p w14:paraId="628C2A02" w14:textId="01A7EA2E" w:rsidR="0068668B" w:rsidRPr="008B48FB" w:rsidRDefault="0068668B" w:rsidP="008B48FB">
      <w:pPr>
        <w:spacing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 xml:space="preserve">Este medicamento se usa para tratar algunos tipos de leucemia linfocítica aguda de células B, generalmente después de intentar la quimioterapia. Se inyecta en una vena como infusión continua por 28 días. Se puede </w:t>
      </w:r>
      <w:r w:rsidR="00AF7A8A">
        <w:rPr>
          <w:rFonts w:ascii="Arial" w:hAnsi="Arial" w:cs="Arial"/>
          <w:sz w:val="20"/>
          <w:szCs w:val="20"/>
          <w:shd w:val="clear" w:color="auto" w:fill="FFFFFF"/>
        </w:rPr>
        <w:t>administrar uno o</w:t>
      </w:r>
      <w:r w:rsidRPr="008B48FB">
        <w:rPr>
          <w:rFonts w:ascii="Arial" w:hAnsi="Arial" w:cs="Arial"/>
          <w:sz w:val="20"/>
          <w:szCs w:val="20"/>
          <w:shd w:val="clear" w:color="auto" w:fill="FFFFFF"/>
        </w:rPr>
        <w:t xml:space="preserve"> más ciclos </w:t>
      </w:r>
      <w:r w:rsidR="00AF7A8A">
        <w:rPr>
          <w:rFonts w:ascii="Arial" w:hAnsi="Arial" w:cs="Arial"/>
          <w:sz w:val="20"/>
          <w:szCs w:val="20"/>
          <w:shd w:val="clear" w:color="auto" w:fill="FFFFFF"/>
        </w:rPr>
        <w:t>(hasta 5) separados por</w:t>
      </w:r>
      <w:r w:rsidRPr="008B48FB">
        <w:rPr>
          <w:rFonts w:ascii="Arial" w:hAnsi="Arial" w:cs="Arial"/>
          <w:sz w:val="20"/>
          <w:szCs w:val="20"/>
          <w:shd w:val="clear" w:color="auto" w:fill="FFFFFF"/>
        </w:rPr>
        <w:t xml:space="preserve"> dos semanas de intervalo </w:t>
      </w:r>
      <w:r w:rsidRPr="008B48FB">
        <w:rPr>
          <w:rFonts w:ascii="Arial" w:hAnsi="Arial" w:cs="Arial"/>
          <w:sz w:val="20"/>
          <w:szCs w:val="20"/>
          <w:shd w:val="clear" w:color="auto" w:fill="FFFFFF"/>
        </w:rPr>
        <w:lastRenderedPageBreak/>
        <w:t>sin el medicamento. Debido a ciertos efectos secundarios graves que se producen con mayor frecuencia durante las primeras veces que se administra, generalmente el paciente necesita ser tratado en un hospital o una clínica al menos durante los primeros dos ciclos.</w:t>
      </w:r>
    </w:p>
    <w:p w14:paraId="36348CAF" w14:textId="31C5D2DB" w:rsidR="00F300E9" w:rsidRPr="008B48FB" w:rsidRDefault="00F300E9" w:rsidP="008B48FB">
      <w:pPr>
        <w:spacing w:line="360" w:lineRule="auto"/>
        <w:jc w:val="both"/>
        <w:rPr>
          <w:rFonts w:ascii="Arial" w:hAnsi="Arial" w:cs="Arial"/>
          <w:sz w:val="20"/>
          <w:szCs w:val="20"/>
        </w:rPr>
      </w:pPr>
      <w:r w:rsidRPr="008B48FB">
        <w:rPr>
          <w:rFonts w:ascii="Arial" w:hAnsi="Arial" w:cs="Arial"/>
          <w:sz w:val="20"/>
          <w:szCs w:val="20"/>
        </w:rPr>
        <w:t>Blinatumomab es el primero de los anticuerpos B</w:t>
      </w:r>
      <w:r w:rsidR="00AF7A8A">
        <w:rPr>
          <w:rFonts w:ascii="Arial" w:hAnsi="Arial" w:cs="Arial"/>
          <w:sz w:val="20"/>
          <w:szCs w:val="20"/>
        </w:rPr>
        <w:t>i</w:t>
      </w:r>
      <w:r w:rsidRPr="008B48FB">
        <w:rPr>
          <w:rFonts w:ascii="Arial" w:hAnsi="Arial" w:cs="Arial"/>
          <w:sz w:val="20"/>
          <w:szCs w:val="20"/>
        </w:rPr>
        <w:t>TE comercializados (B</w:t>
      </w:r>
      <w:r w:rsidR="00AF7A8A">
        <w:rPr>
          <w:rFonts w:ascii="Arial" w:hAnsi="Arial" w:cs="Arial"/>
          <w:sz w:val="20"/>
          <w:szCs w:val="20"/>
        </w:rPr>
        <w:t>i</w:t>
      </w:r>
      <w:r w:rsidRPr="008B48FB">
        <w:rPr>
          <w:rFonts w:ascii="Arial" w:hAnsi="Arial" w:cs="Arial"/>
          <w:sz w:val="20"/>
          <w:szCs w:val="20"/>
        </w:rPr>
        <w:t>TE: bispecific T cell– engaging single-chain antibodies). Supone un novedoso mecanismo de acción por el cual las propias células T del paciente eliminan las células blásticas. Blinatumomab es un anticuerpo con doble especificidad diseñado para unirse específicamente al CD19, que se expresa sobre la superficie de células de linaje B, y al CD3, que se expresa sobre la superficie de células T. Activa células T endógenas conectando de forma transitoria el CD3 del complejo del receptor de células T (TCR) con el CD19 de las células B benignas y malignas pudiendo una única célula T activada por blinatumomab lisar múltiples células malignas. La actividad antitumoral de blinatumomab no depende de que las células T sean portadoras de un TCR específico ni de los antígenos peptídicos que presentan las células cancerosas, sino que es de naturaleza policlonal e independiente del antígeno leucocitario humano (HLA) de las células diana. Blinatumomab actúa como mediador en la formación de una sinapsis citolítica entre las células T y las células tumorales, liberando enzimas proteolíticas para destruir tanto las células proliferantes como las células diana en reposo. Comporta un aumento transitorio de la producción de las moléculas de adhesión celular, de proteínas citolíticas, la liberación de citoquinas inflamatorias, y la proliferación de células T, y tiene como resultado la eliminación de las células CD19+.</w:t>
      </w:r>
    </w:p>
    <w:p w14:paraId="1905D604" w14:textId="77777777" w:rsidR="00F714DA" w:rsidRPr="008B48FB" w:rsidRDefault="00F300E9" w:rsidP="008B48FB">
      <w:pPr>
        <w:spacing w:line="360" w:lineRule="auto"/>
        <w:jc w:val="both"/>
        <w:rPr>
          <w:rFonts w:ascii="Arial" w:hAnsi="Arial" w:cs="Arial"/>
          <w:sz w:val="20"/>
          <w:szCs w:val="20"/>
        </w:rPr>
      </w:pPr>
      <w:r w:rsidRPr="008B48FB">
        <w:rPr>
          <w:rFonts w:ascii="Arial" w:hAnsi="Arial" w:cs="Arial"/>
          <w:sz w:val="20"/>
          <w:szCs w:val="20"/>
        </w:rPr>
        <w:t>Existe importantes variaciones interindividuales de los parámetros farmacocinéticos, con una media de variabilidad del 40 % en el aclaramiento y de un 50 % en la vida media. Los resultados sugieren que la edad (de 18 a 80 años), el sexo, el peso corporal (de 44 a 134 kg), y el área de superficie corporal (de 1,39 a 2,57 m2) no influyen en la farmacocinética de blinatumomab. Sin embargo, los datos disponibles en adultos con un peso inferior a 45 kg son muy limitados.</w:t>
      </w:r>
      <w:r w:rsidR="00784BAE" w:rsidRPr="008B48FB">
        <w:rPr>
          <w:rStyle w:val="Refdenotaalpie"/>
          <w:rFonts w:ascii="Arial" w:hAnsi="Arial" w:cs="Arial"/>
          <w:sz w:val="20"/>
          <w:szCs w:val="20"/>
        </w:rPr>
        <w:footnoteReference w:id="3"/>
      </w:r>
    </w:p>
    <w:p w14:paraId="0FF01306" w14:textId="77777777" w:rsidR="00D04595" w:rsidRPr="008B48FB" w:rsidRDefault="00D04595" w:rsidP="008B48FB">
      <w:pPr>
        <w:spacing w:line="360" w:lineRule="auto"/>
        <w:jc w:val="both"/>
        <w:rPr>
          <w:rFonts w:ascii="Arial" w:hAnsi="Arial" w:cs="Arial"/>
          <w:b/>
          <w:bCs/>
          <w:sz w:val="20"/>
          <w:szCs w:val="20"/>
        </w:rPr>
      </w:pPr>
    </w:p>
    <w:p w14:paraId="0816902B" w14:textId="77777777" w:rsidR="00F714DA" w:rsidRPr="008B48FB" w:rsidRDefault="00F714DA" w:rsidP="008B48FB">
      <w:pPr>
        <w:spacing w:line="360" w:lineRule="auto"/>
        <w:jc w:val="both"/>
        <w:rPr>
          <w:rFonts w:ascii="Arial" w:hAnsi="Arial" w:cs="Arial"/>
          <w:b/>
          <w:bCs/>
          <w:sz w:val="20"/>
          <w:szCs w:val="20"/>
        </w:rPr>
      </w:pPr>
      <w:r w:rsidRPr="008B48FB">
        <w:rPr>
          <w:rFonts w:ascii="Arial" w:hAnsi="Arial" w:cs="Arial"/>
          <w:b/>
          <w:bCs/>
          <w:sz w:val="20"/>
          <w:szCs w:val="20"/>
        </w:rPr>
        <w:t>Posibles efectos secundarios</w:t>
      </w:r>
    </w:p>
    <w:p w14:paraId="64A583EE" w14:textId="77777777" w:rsidR="00F714DA" w:rsidRPr="008B48FB" w:rsidRDefault="00F714DA" w:rsidP="008B48FB">
      <w:pPr>
        <w:spacing w:line="360" w:lineRule="auto"/>
        <w:jc w:val="both"/>
        <w:rPr>
          <w:rFonts w:ascii="Arial" w:hAnsi="Arial" w:cs="Arial"/>
          <w:b/>
          <w:sz w:val="20"/>
          <w:szCs w:val="20"/>
        </w:rPr>
      </w:pPr>
      <w:r w:rsidRPr="008B48FB">
        <w:rPr>
          <w:rFonts w:ascii="Arial" w:hAnsi="Arial" w:cs="Arial"/>
          <w:b/>
          <w:i/>
          <w:iCs/>
          <w:sz w:val="20"/>
          <w:szCs w:val="20"/>
        </w:rPr>
        <w:t>Síndrome de liberación de citocinas o reacciones a la infusión </w:t>
      </w:r>
    </w:p>
    <w:p w14:paraId="3CC33826" w14:textId="30DF7084" w:rsidR="00F714DA" w:rsidRPr="008B48FB" w:rsidRDefault="00F714DA" w:rsidP="008B48FB">
      <w:pPr>
        <w:pStyle w:val="NormalWeb"/>
        <w:shd w:val="clear" w:color="auto" w:fill="FFFFFF"/>
        <w:spacing w:before="0" w:beforeAutospacing="0" w:after="150" w:afterAutospacing="0" w:line="360" w:lineRule="auto"/>
        <w:jc w:val="both"/>
        <w:rPr>
          <w:rStyle w:val="apple-converted-space"/>
          <w:rFonts w:ascii="Arial" w:hAnsi="Arial" w:cs="Arial"/>
          <w:sz w:val="20"/>
          <w:szCs w:val="20"/>
        </w:rPr>
      </w:pPr>
      <w:r w:rsidRPr="008B48FB">
        <w:rPr>
          <w:rFonts w:ascii="Arial" w:hAnsi="Arial" w:cs="Arial"/>
          <w:sz w:val="20"/>
          <w:szCs w:val="20"/>
        </w:rPr>
        <w:t xml:space="preserve">Puede producirse síndrome de liberación de citocinas (SLC). Las células T son activadas por el medicamento antes de ser destruidas, lo que produce una liberación de gran cantidad de citocinas. Las citocinas causan una respuesta inflamatoria en el organismo, como si el cuerpo tuviera una infección grave. Esta reacción, si no se trata, puede ser muy peligrosa. El equipo de atención médica lo controlará minuciosamente para detectar SLC o una reacción alérgica. Durante la infusión, si </w:t>
      </w:r>
      <w:r w:rsidRPr="008B48FB">
        <w:rPr>
          <w:rFonts w:ascii="Arial" w:hAnsi="Arial" w:cs="Arial"/>
          <w:sz w:val="20"/>
          <w:szCs w:val="20"/>
        </w:rPr>
        <w:lastRenderedPageBreak/>
        <w:t xml:space="preserve">experimenta dificultad para respirar, </w:t>
      </w:r>
      <w:r w:rsidR="00182788">
        <w:rPr>
          <w:rFonts w:ascii="Arial" w:hAnsi="Arial" w:cs="Arial"/>
          <w:sz w:val="20"/>
          <w:szCs w:val="20"/>
        </w:rPr>
        <w:t>edema</w:t>
      </w:r>
      <w:r w:rsidRPr="008B48FB">
        <w:rPr>
          <w:rFonts w:ascii="Arial" w:hAnsi="Arial" w:cs="Arial"/>
          <w:sz w:val="20"/>
          <w:szCs w:val="20"/>
        </w:rPr>
        <w:t xml:space="preserve"> facial, </w:t>
      </w:r>
      <w:r w:rsidR="00182788">
        <w:rPr>
          <w:rFonts w:ascii="Arial" w:hAnsi="Arial" w:cs="Arial"/>
          <w:sz w:val="20"/>
          <w:szCs w:val="20"/>
        </w:rPr>
        <w:t xml:space="preserve">hipotensión, </w:t>
      </w:r>
      <w:r w:rsidRPr="008B48FB">
        <w:rPr>
          <w:rFonts w:ascii="Arial" w:hAnsi="Arial" w:cs="Arial"/>
          <w:sz w:val="20"/>
          <w:szCs w:val="20"/>
        </w:rPr>
        <w:t xml:space="preserve">dolor </w:t>
      </w:r>
      <w:r w:rsidR="00182788">
        <w:rPr>
          <w:rFonts w:ascii="Arial" w:hAnsi="Arial" w:cs="Arial"/>
          <w:sz w:val="20"/>
          <w:szCs w:val="20"/>
        </w:rPr>
        <w:t>torácico,</w:t>
      </w:r>
      <w:r w:rsidRPr="008B48FB">
        <w:rPr>
          <w:rFonts w:ascii="Arial" w:hAnsi="Arial" w:cs="Arial"/>
          <w:sz w:val="20"/>
          <w:szCs w:val="20"/>
        </w:rPr>
        <w:t xml:space="preserve">, </w:t>
      </w:r>
      <w:r w:rsidR="00182788">
        <w:rPr>
          <w:rFonts w:ascii="Arial" w:hAnsi="Arial" w:cs="Arial"/>
          <w:sz w:val="20"/>
          <w:szCs w:val="20"/>
        </w:rPr>
        <w:t>taquicardia</w:t>
      </w:r>
      <w:r w:rsidRPr="008B48FB">
        <w:rPr>
          <w:rFonts w:ascii="Arial" w:hAnsi="Arial" w:cs="Arial"/>
          <w:sz w:val="20"/>
          <w:szCs w:val="20"/>
        </w:rPr>
        <w:t xml:space="preserve">, tos o </w:t>
      </w:r>
      <w:r w:rsidR="00182788">
        <w:rPr>
          <w:rFonts w:ascii="Arial" w:hAnsi="Arial" w:cs="Arial"/>
          <w:sz w:val="20"/>
          <w:szCs w:val="20"/>
        </w:rPr>
        <w:t>dificultad respiratoria</w:t>
      </w:r>
      <w:r w:rsidRPr="008B48FB">
        <w:rPr>
          <w:rFonts w:ascii="Arial" w:hAnsi="Arial" w:cs="Arial"/>
          <w:sz w:val="20"/>
          <w:szCs w:val="20"/>
        </w:rPr>
        <w:t>, urticaria o sarpullido, náuseas o vómitos, dolor de cabeza, fiebre, escalofríos o temblores, informe inmediatamente al enfermero/a</w:t>
      </w:r>
      <w:r w:rsidR="00182788">
        <w:rPr>
          <w:rFonts w:ascii="Arial" w:hAnsi="Arial" w:cs="Arial"/>
          <w:sz w:val="20"/>
          <w:szCs w:val="20"/>
        </w:rPr>
        <w:t xml:space="preserve"> y al médico tratante</w:t>
      </w:r>
      <w:r w:rsidRPr="008B48FB">
        <w:rPr>
          <w:rStyle w:val="apple-converted-space"/>
          <w:rFonts w:ascii="Arial" w:hAnsi="Arial" w:cs="Arial"/>
          <w:sz w:val="20"/>
          <w:szCs w:val="20"/>
        </w:rPr>
        <w:t> </w:t>
      </w:r>
    </w:p>
    <w:p w14:paraId="284DD8DB"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b/>
          <w:sz w:val="20"/>
          <w:szCs w:val="20"/>
        </w:rPr>
      </w:pPr>
      <w:r w:rsidRPr="008B48FB">
        <w:rPr>
          <w:rStyle w:val="nfasis"/>
          <w:rFonts w:ascii="Arial" w:hAnsi="Arial" w:cs="Arial"/>
          <w:b/>
          <w:sz w:val="20"/>
          <w:szCs w:val="20"/>
        </w:rPr>
        <w:t>Problemas neurológicos</w:t>
      </w:r>
    </w:p>
    <w:p w14:paraId="4D85153C"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sz w:val="20"/>
          <w:szCs w:val="20"/>
        </w:rPr>
      </w:pPr>
      <w:r w:rsidRPr="008B48FB">
        <w:rPr>
          <w:rFonts w:ascii="Arial" w:hAnsi="Arial" w:cs="Arial"/>
          <w:sz w:val="20"/>
          <w:szCs w:val="20"/>
        </w:rPr>
        <w:t>Los pacientes pueden experimentar serias complicaciones neurológicas, que pueden ocurrir en cualquier momento, incluso una semana o más después de la infusión. Estos incluyen convulsiones, confusión, desorientación, dificultad para hablar o habla arrastrada, pérdida del equilibrio y pérdida del conocimiento.</w:t>
      </w:r>
    </w:p>
    <w:p w14:paraId="058C8A2C"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b/>
          <w:sz w:val="20"/>
          <w:szCs w:val="20"/>
        </w:rPr>
      </w:pPr>
      <w:r w:rsidRPr="008B48FB">
        <w:rPr>
          <w:rStyle w:val="nfasis"/>
          <w:rFonts w:ascii="Arial" w:hAnsi="Arial" w:cs="Arial"/>
          <w:b/>
          <w:sz w:val="20"/>
          <w:szCs w:val="20"/>
        </w:rPr>
        <w:t>Infección y recuento bajo de glóbulos blancos (leucopenia o neutropenia)</w:t>
      </w:r>
    </w:p>
    <w:p w14:paraId="7B9D789F"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sz w:val="20"/>
          <w:szCs w:val="20"/>
        </w:rPr>
      </w:pPr>
      <w:r w:rsidRPr="008B48FB">
        <w:rPr>
          <w:rFonts w:ascii="Arial" w:hAnsi="Arial" w:cs="Arial"/>
          <w:sz w:val="20"/>
          <w:szCs w:val="20"/>
        </w:rPr>
        <w:t>Este medicamento puede causar infecciones potencialmente mortales, con o sin disminución de los recuentos de glóbulos blancos.</w:t>
      </w:r>
    </w:p>
    <w:p w14:paraId="63296645"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sz w:val="20"/>
          <w:szCs w:val="20"/>
        </w:rPr>
      </w:pPr>
      <w:r w:rsidRPr="008B48FB">
        <w:rPr>
          <w:rFonts w:ascii="Arial" w:hAnsi="Arial" w:cs="Arial"/>
          <w:sz w:val="20"/>
          <w:szCs w:val="20"/>
        </w:rPr>
        <w:t>Los glóbulos blancos (GB) son importantes para combatir las infecciones. Mientras recibe tratamiento, el</w:t>
      </w:r>
      <w:r w:rsidRPr="008B48FB">
        <w:rPr>
          <w:rStyle w:val="apple-converted-space"/>
          <w:rFonts w:ascii="Arial" w:hAnsi="Arial" w:cs="Arial"/>
          <w:sz w:val="20"/>
          <w:szCs w:val="20"/>
        </w:rPr>
        <w:t> </w:t>
      </w:r>
      <w:hyperlink r:id="rId16" w:tgtFrame="_blank" w:history="1">
        <w:r w:rsidRPr="008B48FB">
          <w:rPr>
            <w:rStyle w:val="Hipervnculo"/>
            <w:rFonts w:ascii="Arial" w:hAnsi="Arial" w:cs="Arial"/>
            <w:color w:val="auto"/>
            <w:sz w:val="20"/>
            <w:szCs w:val="20"/>
            <w:u w:val="none"/>
          </w:rPr>
          <w:t>recuento de glóbulos blancos puede disminuir,</w:t>
        </w:r>
        <w:r w:rsidRPr="008B48FB">
          <w:rPr>
            <w:rStyle w:val="apple-converted-space"/>
            <w:rFonts w:ascii="Arial" w:hAnsi="Arial" w:cs="Arial"/>
            <w:sz w:val="20"/>
            <w:szCs w:val="20"/>
          </w:rPr>
          <w:t> </w:t>
        </w:r>
      </w:hyperlink>
      <w:r w:rsidRPr="008B48FB">
        <w:rPr>
          <w:rFonts w:ascii="Arial" w:hAnsi="Arial" w:cs="Arial"/>
          <w:sz w:val="20"/>
          <w:szCs w:val="20"/>
        </w:rPr>
        <w:t>lo que aumenta el riesgo de que contraiga una infección.</w:t>
      </w:r>
    </w:p>
    <w:p w14:paraId="46453E4E"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sz w:val="20"/>
          <w:szCs w:val="20"/>
          <w:shd w:val="clear" w:color="auto" w:fill="FFFFFF"/>
        </w:rPr>
      </w:pPr>
      <w:r w:rsidRPr="008B48FB">
        <w:rPr>
          <w:rFonts w:ascii="Arial" w:hAnsi="Arial" w:cs="Arial"/>
          <w:sz w:val="20"/>
          <w:szCs w:val="20"/>
          <w:shd w:val="clear" w:color="auto" w:fill="FFFFFF"/>
        </w:rPr>
        <w:t>fiebre (temperatura mayor a 38°C o 100.4°F), dolor de garganta o resfriado, falta de aliento, tos, ardor al orinar o un dolor persistente.</w:t>
      </w:r>
    </w:p>
    <w:p w14:paraId="69741CFC"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b/>
          <w:sz w:val="20"/>
          <w:szCs w:val="20"/>
          <w:shd w:val="clear" w:color="auto" w:fill="FFFFFF"/>
        </w:rPr>
      </w:pPr>
      <w:r w:rsidRPr="008B48FB">
        <w:rPr>
          <w:rStyle w:val="nfasis"/>
          <w:rFonts w:ascii="Arial" w:hAnsi="Arial" w:cs="Arial"/>
          <w:b/>
          <w:sz w:val="20"/>
          <w:szCs w:val="20"/>
        </w:rPr>
        <w:t>Reacciones alérgicas</w:t>
      </w:r>
    </w:p>
    <w:p w14:paraId="2688E9E8"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sz w:val="20"/>
          <w:szCs w:val="20"/>
        </w:rPr>
      </w:pPr>
    </w:p>
    <w:p w14:paraId="6D823482" w14:textId="173B1EEC" w:rsidR="00F714DA" w:rsidRPr="008B48FB" w:rsidRDefault="00F714DA" w:rsidP="008B48FB">
      <w:pPr>
        <w:pStyle w:val="NormalWeb"/>
        <w:shd w:val="clear" w:color="auto" w:fill="FFFFFF"/>
        <w:spacing w:before="0" w:beforeAutospacing="0" w:after="150" w:afterAutospacing="0" w:line="360" w:lineRule="auto"/>
        <w:jc w:val="both"/>
        <w:rPr>
          <w:rStyle w:val="apple-converted-space"/>
          <w:rFonts w:ascii="Arial" w:hAnsi="Arial" w:cs="Arial"/>
          <w:sz w:val="20"/>
          <w:szCs w:val="20"/>
        </w:rPr>
      </w:pPr>
      <w:r w:rsidRPr="008B48FB">
        <w:rPr>
          <w:rFonts w:ascii="Arial" w:hAnsi="Arial" w:cs="Arial"/>
          <w:sz w:val="20"/>
          <w:szCs w:val="20"/>
        </w:rPr>
        <w:t xml:space="preserve">En algunos casos, los pacientes pueden tener una reacción alérgica a este medicamento. Los signos de una reacción pueden incluir: </w:t>
      </w:r>
      <w:r w:rsidR="00182788">
        <w:rPr>
          <w:rFonts w:ascii="Arial" w:hAnsi="Arial" w:cs="Arial"/>
          <w:sz w:val="20"/>
          <w:szCs w:val="20"/>
        </w:rPr>
        <w:t>D</w:t>
      </w:r>
      <w:r w:rsidRPr="008B48FB">
        <w:rPr>
          <w:rFonts w:ascii="Arial" w:hAnsi="Arial" w:cs="Arial"/>
          <w:sz w:val="20"/>
          <w:szCs w:val="20"/>
        </w:rPr>
        <w:t>ificultad para respirar, dolor</w:t>
      </w:r>
      <w:r w:rsidR="00182788">
        <w:rPr>
          <w:rFonts w:ascii="Arial" w:hAnsi="Arial" w:cs="Arial"/>
          <w:sz w:val="20"/>
          <w:szCs w:val="20"/>
        </w:rPr>
        <w:t>torácico</w:t>
      </w:r>
      <w:r w:rsidRPr="008B48FB">
        <w:rPr>
          <w:rFonts w:ascii="Arial" w:hAnsi="Arial" w:cs="Arial"/>
          <w:sz w:val="20"/>
          <w:szCs w:val="20"/>
        </w:rPr>
        <w:t xml:space="preserve">, </w:t>
      </w:r>
      <w:r w:rsidR="00182788">
        <w:rPr>
          <w:rFonts w:ascii="Arial" w:hAnsi="Arial" w:cs="Arial"/>
          <w:sz w:val="20"/>
          <w:szCs w:val="20"/>
        </w:rPr>
        <w:t>rash</w:t>
      </w:r>
      <w:r w:rsidRPr="008B48FB">
        <w:rPr>
          <w:rFonts w:ascii="Arial" w:hAnsi="Arial" w:cs="Arial"/>
          <w:sz w:val="20"/>
          <w:szCs w:val="20"/>
        </w:rPr>
        <w:t xml:space="preserve">, </w:t>
      </w:r>
      <w:r w:rsidR="00182788">
        <w:rPr>
          <w:rFonts w:ascii="Arial" w:hAnsi="Arial" w:cs="Arial"/>
          <w:sz w:val="20"/>
          <w:szCs w:val="20"/>
        </w:rPr>
        <w:t>prurito</w:t>
      </w:r>
      <w:r w:rsidRPr="008B48FB">
        <w:rPr>
          <w:rFonts w:ascii="Arial" w:hAnsi="Arial" w:cs="Arial"/>
          <w:sz w:val="20"/>
          <w:szCs w:val="20"/>
        </w:rPr>
        <w:t>, o una disminución en la presión arterial.</w:t>
      </w:r>
      <w:r w:rsidRPr="008B48FB">
        <w:rPr>
          <w:rStyle w:val="apple-converted-space"/>
          <w:rFonts w:ascii="Arial" w:hAnsi="Arial" w:cs="Arial"/>
          <w:sz w:val="20"/>
          <w:szCs w:val="20"/>
        </w:rPr>
        <w:t> </w:t>
      </w:r>
    </w:p>
    <w:p w14:paraId="37254727"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b/>
          <w:sz w:val="20"/>
          <w:szCs w:val="20"/>
        </w:rPr>
      </w:pPr>
      <w:r w:rsidRPr="008B48FB">
        <w:rPr>
          <w:rStyle w:val="nfasis"/>
          <w:rFonts w:ascii="Arial" w:hAnsi="Arial" w:cs="Arial"/>
          <w:b/>
          <w:sz w:val="20"/>
          <w:szCs w:val="20"/>
        </w:rPr>
        <w:t>Bajo recuento de glóbulos rojos (anemia)</w:t>
      </w:r>
    </w:p>
    <w:p w14:paraId="2C277A9C"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sz w:val="20"/>
          <w:szCs w:val="20"/>
          <w:shd w:val="clear" w:color="auto" w:fill="FFFFFF"/>
        </w:rPr>
      </w:pPr>
      <w:r w:rsidRPr="008B48FB">
        <w:rPr>
          <w:rFonts w:ascii="Arial" w:hAnsi="Arial" w:cs="Arial"/>
          <w:sz w:val="20"/>
          <w:szCs w:val="20"/>
        </w:rPr>
        <w:t>Los glóbulos rojos son responsables de transportar oxígeno a los tejidos del cuerpo. Cuando el</w:t>
      </w:r>
      <w:r w:rsidRPr="008B48FB">
        <w:rPr>
          <w:rStyle w:val="apple-converted-space"/>
          <w:rFonts w:ascii="Arial" w:hAnsi="Arial" w:cs="Arial"/>
          <w:sz w:val="20"/>
          <w:szCs w:val="20"/>
        </w:rPr>
        <w:t> </w:t>
      </w:r>
      <w:hyperlink r:id="rId17" w:tgtFrame="_blank" w:history="1">
        <w:r w:rsidRPr="008B48FB">
          <w:rPr>
            <w:rStyle w:val="Hipervnculo"/>
            <w:rFonts w:ascii="Arial" w:hAnsi="Arial" w:cs="Arial"/>
            <w:color w:val="auto"/>
            <w:sz w:val="20"/>
            <w:szCs w:val="20"/>
            <w:u w:val="none"/>
          </w:rPr>
          <w:t>recuento de glóbulos rojos es bajo,</w:t>
        </w:r>
      </w:hyperlink>
      <w:r w:rsidR="002535F0" w:rsidRPr="008B48FB">
        <w:rPr>
          <w:rFonts w:ascii="Arial" w:hAnsi="Arial" w:cs="Arial"/>
          <w:sz w:val="20"/>
          <w:szCs w:val="20"/>
        </w:rPr>
        <w:t xml:space="preserve"> </w:t>
      </w:r>
      <w:r w:rsidRPr="008B48FB">
        <w:rPr>
          <w:rFonts w:ascii="Arial" w:hAnsi="Arial" w:cs="Arial"/>
          <w:sz w:val="20"/>
          <w:szCs w:val="20"/>
        </w:rPr>
        <w:t xml:space="preserve">puede sentirse cansado o débil.  </w:t>
      </w:r>
      <w:r w:rsidRPr="008B48FB">
        <w:rPr>
          <w:rFonts w:ascii="Arial" w:hAnsi="Arial" w:cs="Arial"/>
          <w:sz w:val="20"/>
          <w:szCs w:val="20"/>
          <w:shd w:val="clear" w:color="auto" w:fill="FFFFFF"/>
        </w:rPr>
        <w:t>Si el recuento es demasiado bajo, puede recibir una transfusión de sangre.</w:t>
      </w:r>
    </w:p>
    <w:p w14:paraId="01978B8A"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b/>
          <w:sz w:val="20"/>
          <w:szCs w:val="20"/>
          <w:shd w:val="clear" w:color="auto" w:fill="FFFFFF"/>
        </w:rPr>
      </w:pPr>
      <w:r w:rsidRPr="008B48FB">
        <w:rPr>
          <w:rStyle w:val="nfasis"/>
          <w:rFonts w:ascii="Arial" w:hAnsi="Arial" w:cs="Arial"/>
          <w:b/>
          <w:sz w:val="20"/>
          <w:szCs w:val="20"/>
        </w:rPr>
        <w:t>Bajo recuento de plaquetas (trombocitopenia)</w:t>
      </w:r>
    </w:p>
    <w:p w14:paraId="2DD0F0F2" w14:textId="77777777" w:rsidR="00F714DA" w:rsidRPr="008B48FB" w:rsidRDefault="00F714DA" w:rsidP="008B48FB">
      <w:pPr>
        <w:pStyle w:val="NormalWeb"/>
        <w:shd w:val="clear" w:color="auto" w:fill="FFFFFF"/>
        <w:spacing w:before="0" w:beforeAutospacing="0" w:after="150" w:afterAutospacing="0" w:line="360" w:lineRule="auto"/>
        <w:jc w:val="both"/>
        <w:rPr>
          <w:rFonts w:ascii="Arial" w:hAnsi="Arial" w:cs="Arial"/>
          <w:sz w:val="20"/>
          <w:szCs w:val="20"/>
          <w:shd w:val="clear" w:color="auto" w:fill="FFFFFF"/>
        </w:rPr>
      </w:pPr>
      <w:r w:rsidRPr="008B48FB">
        <w:rPr>
          <w:rFonts w:ascii="Arial" w:hAnsi="Arial" w:cs="Arial"/>
          <w:sz w:val="20"/>
          <w:szCs w:val="20"/>
        </w:rPr>
        <w:t>Las plaquetas ayudan a la coagulación de la sangre, por lo que cuando</w:t>
      </w:r>
      <w:r w:rsidRPr="008B48FB">
        <w:rPr>
          <w:rStyle w:val="apple-converted-space"/>
          <w:rFonts w:ascii="Arial" w:hAnsi="Arial" w:cs="Arial"/>
          <w:sz w:val="20"/>
          <w:szCs w:val="20"/>
        </w:rPr>
        <w:t> </w:t>
      </w:r>
      <w:hyperlink r:id="rId18" w:tgtFrame="_blank" w:history="1">
        <w:r w:rsidRPr="008B48FB">
          <w:rPr>
            <w:rStyle w:val="Hipervnculo"/>
            <w:rFonts w:ascii="Arial" w:hAnsi="Arial" w:cs="Arial"/>
            <w:color w:val="auto"/>
            <w:sz w:val="20"/>
            <w:szCs w:val="20"/>
            <w:u w:val="none"/>
          </w:rPr>
          <w:t>el recuento es bajo</w:t>
        </w:r>
        <w:r w:rsidRPr="008B48FB">
          <w:rPr>
            <w:rStyle w:val="apple-converted-space"/>
            <w:rFonts w:ascii="Arial" w:hAnsi="Arial" w:cs="Arial"/>
            <w:sz w:val="20"/>
            <w:szCs w:val="20"/>
          </w:rPr>
          <w:t> </w:t>
        </w:r>
      </w:hyperlink>
      <w:r w:rsidRPr="008B48FB">
        <w:rPr>
          <w:rFonts w:ascii="Arial" w:hAnsi="Arial" w:cs="Arial"/>
          <w:sz w:val="20"/>
          <w:szCs w:val="20"/>
        </w:rPr>
        <w:t>tiene un mayor riesgo de sangrado.</w:t>
      </w:r>
      <w:r w:rsidRPr="008B48FB">
        <w:rPr>
          <w:rStyle w:val="apple-converted-space"/>
          <w:rFonts w:ascii="Arial" w:hAnsi="Arial" w:cs="Arial"/>
          <w:sz w:val="20"/>
          <w:szCs w:val="20"/>
        </w:rPr>
        <w:t> </w:t>
      </w:r>
      <w:r w:rsidRPr="008B48FB">
        <w:rPr>
          <w:rFonts w:ascii="Arial" w:hAnsi="Arial" w:cs="Arial"/>
          <w:sz w:val="20"/>
          <w:szCs w:val="20"/>
          <w:shd w:val="clear" w:color="auto" w:fill="FFFFFF"/>
        </w:rPr>
        <w:t xml:space="preserve"> Algún exceso de hematomas o sangrado, por ejemplo, sangrado nasal, encías sangrantes, o sangre en la orina o las heces. Si el recuento de plaquetas es demasiado bajo, puede recibir una transfusión de plaquetas.</w:t>
      </w:r>
    </w:p>
    <w:p w14:paraId="43B83627" w14:textId="2527E0C8" w:rsidR="00F67EFE" w:rsidRPr="008B48FB" w:rsidRDefault="00F67EFE" w:rsidP="008B48FB">
      <w:pPr>
        <w:pStyle w:val="NormalWeb"/>
        <w:shd w:val="clear" w:color="auto" w:fill="FFFFFF"/>
        <w:spacing w:before="0" w:beforeAutospacing="0" w:after="150" w:afterAutospacing="0" w:line="360" w:lineRule="auto"/>
        <w:jc w:val="both"/>
        <w:rPr>
          <w:rFonts w:ascii="Arial" w:hAnsi="Arial" w:cs="Arial"/>
          <w:b/>
          <w:sz w:val="20"/>
          <w:szCs w:val="20"/>
          <w:shd w:val="clear" w:color="auto" w:fill="FFFFFF"/>
        </w:rPr>
      </w:pPr>
      <w:r w:rsidRPr="008B48FB">
        <w:rPr>
          <w:rFonts w:ascii="Arial" w:hAnsi="Arial" w:cs="Arial"/>
          <w:b/>
          <w:sz w:val="20"/>
          <w:szCs w:val="20"/>
          <w:shd w:val="clear" w:color="auto" w:fill="FFFFFF"/>
        </w:rPr>
        <w:t>Interacciones</w:t>
      </w:r>
      <w:r w:rsidR="00A27BCD">
        <w:rPr>
          <w:rFonts w:ascii="Arial" w:hAnsi="Arial" w:cs="Arial"/>
          <w:b/>
          <w:sz w:val="20"/>
          <w:szCs w:val="20"/>
          <w:shd w:val="clear" w:color="auto" w:fill="FFFFFF"/>
        </w:rPr>
        <w:t xml:space="preserve"> entre medicamentos</w:t>
      </w:r>
    </w:p>
    <w:p w14:paraId="3677B05A" w14:textId="77777777" w:rsidR="00CF7425" w:rsidRDefault="00CF7425" w:rsidP="00CF7425">
      <w:pPr>
        <w:pStyle w:val="NormalWeb"/>
        <w:shd w:val="clear" w:color="auto" w:fill="FFFFFF"/>
        <w:spacing w:before="0" w:beforeAutospacing="0" w:after="150" w:afterAutospacing="0" w:line="360" w:lineRule="auto"/>
        <w:jc w:val="both"/>
        <w:rPr>
          <w:rFonts w:ascii="Arial" w:hAnsi="Arial" w:cs="Arial"/>
          <w:sz w:val="20"/>
          <w:szCs w:val="20"/>
        </w:rPr>
      </w:pPr>
      <w:r>
        <w:rPr>
          <w:rFonts w:ascii="Arial" w:hAnsi="Arial" w:cs="Arial"/>
          <w:sz w:val="20"/>
          <w:szCs w:val="20"/>
        </w:rPr>
        <w:lastRenderedPageBreak/>
        <w:t xml:space="preserve">Los resultados de un ensayo </w:t>
      </w:r>
      <w:r w:rsidRPr="00EE35DB">
        <w:rPr>
          <w:rFonts w:ascii="Arial" w:hAnsi="Arial" w:cs="Arial"/>
          <w:sz w:val="20"/>
          <w:szCs w:val="20"/>
        </w:rPr>
        <w:t xml:space="preserve">in vitro </w:t>
      </w:r>
      <w:r>
        <w:rPr>
          <w:rFonts w:ascii="Arial" w:hAnsi="Arial" w:cs="Arial"/>
          <w:sz w:val="20"/>
          <w:szCs w:val="20"/>
        </w:rPr>
        <w:t xml:space="preserve">en hepatocitos humanos sugieren que blinatumomab no afectó las actividades de la enzima CYP450. </w:t>
      </w:r>
    </w:p>
    <w:p w14:paraId="6C6FFD2D" w14:textId="54C8CD45" w:rsidR="00CF7425" w:rsidRDefault="00CF7425" w:rsidP="00EE35DB">
      <w:pPr>
        <w:pStyle w:val="NormalWeb"/>
        <w:shd w:val="clear" w:color="auto" w:fill="FFFFFF"/>
        <w:spacing w:before="0" w:beforeAutospacing="0" w:after="150" w:afterAutospacing="0" w:line="360" w:lineRule="auto"/>
        <w:jc w:val="both"/>
        <w:rPr>
          <w:rFonts w:ascii="Arial" w:hAnsi="Arial" w:cs="Arial"/>
          <w:sz w:val="20"/>
          <w:szCs w:val="20"/>
        </w:rPr>
      </w:pPr>
      <w:r>
        <w:rPr>
          <w:rFonts w:ascii="Arial" w:hAnsi="Arial" w:cs="Arial"/>
          <w:sz w:val="20"/>
          <w:szCs w:val="20"/>
        </w:rPr>
        <w:t>La elevación transitoria de las citoquinas puede afectar las actividades de la enzima CYP450. Basado en el modelo farmacocinético basado en fisiología (</w:t>
      </w:r>
      <w:r w:rsidRPr="00EE35DB">
        <w:rPr>
          <w:rFonts w:ascii="Arial" w:hAnsi="Arial" w:cs="Arial"/>
          <w:sz w:val="20"/>
          <w:szCs w:val="20"/>
        </w:rPr>
        <w:t>PBPK</w:t>
      </w:r>
      <w:r>
        <w:rPr>
          <w:rFonts w:ascii="Arial" w:hAnsi="Arial" w:cs="Arial"/>
          <w:sz w:val="20"/>
          <w:szCs w:val="20"/>
        </w:rPr>
        <w:t>), el efecto de la elevación transitoria de citoquinas sobre las actividades de las enzimas CYP450 es menor del 30%, durando menos de una semana; el efecto sobre la exposición a los sustratos sensibles a CYP450 es menor que el doble. Por lo tanto, la elevación de citoquinas mediada por blinatumomab parece tener bajo potencial de interacción con medicamentos clínicamente significativa.</w:t>
      </w:r>
    </w:p>
    <w:p w14:paraId="7110E262" w14:textId="77777777" w:rsidR="00CF7425" w:rsidRPr="00EE35DB" w:rsidRDefault="00CF7425" w:rsidP="00EE35DB">
      <w:pPr>
        <w:pStyle w:val="NormalWeb"/>
        <w:shd w:val="clear" w:color="auto" w:fill="FFFFFF"/>
        <w:spacing w:before="0" w:beforeAutospacing="0" w:after="150" w:afterAutospacing="0" w:line="360" w:lineRule="auto"/>
        <w:jc w:val="both"/>
        <w:rPr>
          <w:rFonts w:ascii="Arial" w:hAnsi="Arial" w:cs="Arial"/>
          <w:sz w:val="20"/>
          <w:szCs w:val="20"/>
        </w:rPr>
      </w:pPr>
    </w:p>
    <w:p w14:paraId="2667AFA0" w14:textId="77777777" w:rsidR="00D04595" w:rsidRPr="008B48FB" w:rsidRDefault="00D04595" w:rsidP="008B48FB">
      <w:pPr>
        <w:spacing w:line="360" w:lineRule="auto"/>
        <w:jc w:val="both"/>
        <w:rPr>
          <w:rFonts w:ascii="Arial" w:hAnsi="Arial" w:cs="Arial"/>
          <w:b/>
          <w:sz w:val="20"/>
          <w:szCs w:val="20"/>
        </w:rPr>
      </w:pPr>
    </w:p>
    <w:p w14:paraId="72C95042" w14:textId="77777777" w:rsidR="00CA25EC" w:rsidRDefault="00CA25EC" w:rsidP="008B48FB">
      <w:pPr>
        <w:spacing w:line="360" w:lineRule="auto"/>
        <w:jc w:val="both"/>
        <w:rPr>
          <w:rFonts w:ascii="Arial" w:hAnsi="Arial" w:cs="Arial"/>
          <w:b/>
          <w:sz w:val="20"/>
          <w:szCs w:val="20"/>
        </w:rPr>
      </w:pPr>
    </w:p>
    <w:p w14:paraId="3018EA97" w14:textId="77777777" w:rsidR="00CA25EC" w:rsidRDefault="00CA25EC" w:rsidP="008B48FB">
      <w:pPr>
        <w:spacing w:line="360" w:lineRule="auto"/>
        <w:jc w:val="both"/>
        <w:rPr>
          <w:rFonts w:ascii="Arial" w:hAnsi="Arial" w:cs="Arial"/>
          <w:b/>
          <w:sz w:val="20"/>
          <w:szCs w:val="20"/>
        </w:rPr>
      </w:pPr>
    </w:p>
    <w:p w14:paraId="46EC6B03" w14:textId="7ACC42CD" w:rsidR="00997BCE" w:rsidRPr="008B48FB" w:rsidRDefault="00F25B3D" w:rsidP="008B48FB">
      <w:pPr>
        <w:spacing w:line="360" w:lineRule="auto"/>
        <w:jc w:val="both"/>
        <w:rPr>
          <w:rFonts w:ascii="Arial" w:hAnsi="Arial" w:cs="Arial"/>
          <w:b/>
          <w:sz w:val="20"/>
          <w:szCs w:val="20"/>
        </w:rPr>
      </w:pPr>
      <w:r w:rsidRPr="008B48FB">
        <w:rPr>
          <w:rFonts w:ascii="Arial" w:hAnsi="Arial" w:cs="Arial"/>
          <w:b/>
          <w:sz w:val="20"/>
          <w:szCs w:val="20"/>
        </w:rPr>
        <w:t>ESTABILIDAD</w:t>
      </w:r>
    </w:p>
    <w:p w14:paraId="76D228DB" w14:textId="2511D02D" w:rsidR="00DF5E9D" w:rsidRPr="008B48FB" w:rsidRDefault="00F83ED8" w:rsidP="008B48FB">
      <w:pPr>
        <w:spacing w:line="360" w:lineRule="auto"/>
        <w:jc w:val="both"/>
        <w:rPr>
          <w:rFonts w:ascii="Arial" w:hAnsi="Arial" w:cs="Arial"/>
          <w:b/>
          <w:sz w:val="20"/>
          <w:szCs w:val="20"/>
        </w:rPr>
      </w:pPr>
      <w:r>
        <w:rPr>
          <w:noProof/>
          <w:lang w:val="en-US"/>
        </w:rPr>
        <w:drawing>
          <wp:inline distT="0" distB="0" distL="0" distR="0" wp14:anchorId="376C22F1" wp14:editId="31D18A35">
            <wp:extent cx="5612130" cy="24276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27605"/>
                    </a:xfrm>
                    <a:prstGeom prst="rect">
                      <a:avLst/>
                    </a:prstGeom>
                  </pic:spPr>
                </pic:pic>
              </a:graphicData>
            </a:graphic>
          </wp:inline>
        </w:drawing>
      </w:r>
    </w:p>
    <w:p w14:paraId="2AB52668" w14:textId="385C6D4D" w:rsidR="009F0B4F" w:rsidRPr="008B48FB" w:rsidRDefault="009F0B4F" w:rsidP="008B48FB">
      <w:pPr>
        <w:spacing w:line="360" w:lineRule="auto"/>
        <w:jc w:val="both"/>
        <w:rPr>
          <w:rFonts w:ascii="Arial" w:hAnsi="Arial" w:cs="Arial"/>
          <w:sz w:val="20"/>
          <w:szCs w:val="20"/>
        </w:rPr>
      </w:pPr>
      <w:r>
        <w:rPr>
          <w:rFonts w:ascii="Arial" w:hAnsi="Arial" w:cs="Arial"/>
          <w:sz w:val="20"/>
          <w:szCs w:val="20"/>
        </w:rPr>
        <w:t>MANIPULACIÓN Y PREPARACIÓN:</w:t>
      </w:r>
    </w:p>
    <w:p w14:paraId="48A1E290" w14:textId="571F72B5" w:rsidR="00A37A88" w:rsidRDefault="00C243C3" w:rsidP="008B48FB">
      <w:pPr>
        <w:spacing w:line="360" w:lineRule="auto"/>
        <w:jc w:val="both"/>
        <w:rPr>
          <w:rFonts w:ascii="Arial" w:hAnsi="Arial" w:cs="Arial"/>
          <w:sz w:val="20"/>
          <w:szCs w:val="20"/>
        </w:rPr>
      </w:pPr>
      <w:r>
        <w:rPr>
          <w:rFonts w:ascii="Arial" w:hAnsi="Arial" w:cs="Arial"/>
          <w:sz w:val="20"/>
          <w:szCs w:val="20"/>
        </w:rPr>
        <w:t xml:space="preserve">1 empaque de BLINCYTO incluye </w:t>
      </w:r>
      <w:r w:rsidR="005D68F8">
        <w:rPr>
          <w:rFonts w:ascii="Arial" w:hAnsi="Arial" w:cs="Arial"/>
          <w:sz w:val="20"/>
          <w:szCs w:val="20"/>
        </w:rPr>
        <w:t xml:space="preserve">1 vial de BLINCYTO y 1 vial de solución estabilizante IV. </w:t>
      </w:r>
      <w:r w:rsidR="004C6498">
        <w:rPr>
          <w:rFonts w:ascii="Arial" w:hAnsi="Arial" w:cs="Arial"/>
          <w:sz w:val="20"/>
          <w:szCs w:val="20"/>
        </w:rPr>
        <w:t>El polvo liofilizado de B</w:t>
      </w:r>
      <w:r w:rsidR="005D68F8">
        <w:rPr>
          <w:rFonts w:ascii="Arial" w:hAnsi="Arial" w:cs="Arial"/>
          <w:sz w:val="20"/>
          <w:szCs w:val="20"/>
        </w:rPr>
        <w:t>LINCYTO</w:t>
      </w:r>
      <w:r w:rsidR="004C6498">
        <w:rPr>
          <w:rFonts w:ascii="Arial" w:hAnsi="Arial" w:cs="Arial"/>
          <w:sz w:val="20"/>
          <w:szCs w:val="20"/>
        </w:rPr>
        <w:t xml:space="preserve"> se reconstituye con 3 ml de agua estéril para inyección. </w:t>
      </w:r>
      <w:r w:rsidR="00D36CF7">
        <w:rPr>
          <w:rFonts w:ascii="Arial" w:hAnsi="Arial" w:cs="Arial"/>
          <w:sz w:val="20"/>
          <w:szCs w:val="20"/>
        </w:rPr>
        <w:t xml:space="preserve">La </w:t>
      </w:r>
      <w:r w:rsidR="00077BBB" w:rsidRPr="008B48FB">
        <w:rPr>
          <w:rFonts w:ascii="Arial" w:hAnsi="Arial" w:cs="Arial"/>
          <w:sz w:val="20"/>
          <w:szCs w:val="20"/>
        </w:rPr>
        <w:t>solución estabiliza</w:t>
      </w:r>
      <w:r w:rsidR="00341B88">
        <w:rPr>
          <w:rFonts w:ascii="Arial" w:hAnsi="Arial" w:cs="Arial"/>
          <w:sz w:val="20"/>
          <w:szCs w:val="20"/>
        </w:rPr>
        <w:t>nte</w:t>
      </w:r>
      <w:r w:rsidR="00077BBB" w:rsidRPr="008B48FB">
        <w:rPr>
          <w:rFonts w:ascii="Arial" w:hAnsi="Arial" w:cs="Arial"/>
          <w:sz w:val="20"/>
          <w:szCs w:val="20"/>
        </w:rPr>
        <w:t xml:space="preserve"> se utiliza para recubrir la bolsa </w:t>
      </w:r>
      <w:r w:rsidR="00A27ADE">
        <w:rPr>
          <w:rFonts w:ascii="Arial" w:hAnsi="Arial" w:cs="Arial"/>
          <w:sz w:val="20"/>
          <w:szCs w:val="20"/>
        </w:rPr>
        <w:t>y equipos para la</w:t>
      </w:r>
      <w:r w:rsidR="00077BBB" w:rsidRPr="008B48FB">
        <w:rPr>
          <w:rFonts w:ascii="Arial" w:hAnsi="Arial" w:cs="Arial"/>
          <w:sz w:val="20"/>
          <w:szCs w:val="20"/>
        </w:rPr>
        <w:t xml:space="preserve"> </w:t>
      </w:r>
      <w:r w:rsidR="00A27ADE">
        <w:rPr>
          <w:rFonts w:ascii="Arial" w:hAnsi="Arial" w:cs="Arial"/>
          <w:sz w:val="20"/>
          <w:szCs w:val="20"/>
        </w:rPr>
        <w:t>infusión</w:t>
      </w:r>
      <w:r w:rsidR="00351BF7">
        <w:rPr>
          <w:rFonts w:ascii="Arial" w:hAnsi="Arial" w:cs="Arial"/>
          <w:sz w:val="20"/>
          <w:szCs w:val="20"/>
        </w:rPr>
        <w:t xml:space="preserve"> y </w:t>
      </w:r>
      <w:r w:rsidR="00E238D7">
        <w:rPr>
          <w:rFonts w:ascii="Arial" w:hAnsi="Arial" w:cs="Arial"/>
          <w:sz w:val="20"/>
          <w:szCs w:val="20"/>
        </w:rPr>
        <w:t>evitar la adhesión de BLINCYTO a las paredes</w:t>
      </w:r>
      <w:r w:rsidR="00F16E52">
        <w:rPr>
          <w:rFonts w:ascii="Arial" w:hAnsi="Arial" w:cs="Arial"/>
          <w:sz w:val="20"/>
          <w:szCs w:val="20"/>
        </w:rPr>
        <w:t xml:space="preserve">. </w:t>
      </w:r>
      <w:r w:rsidR="00D36CF7" w:rsidRPr="000E03CE">
        <w:rPr>
          <w:rFonts w:ascii="Arial" w:hAnsi="Arial" w:cs="Arial"/>
          <w:b/>
          <w:sz w:val="20"/>
          <w:szCs w:val="20"/>
        </w:rPr>
        <w:t>NO SE DEBE</w:t>
      </w:r>
      <w:r w:rsidR="00D36CF7" w:rsidRPr="008B48FB">
        <w:rPr>
          <w:rFonts w:ascii="Arial" w:hAnsi="Arial" w:cs="Arial"/>
          <w:sz w:val="20"/>
          <w:szCs w:val="20"/>
        </w:rPr>
        <w:t xml:space="preserve"> utilizar </w:t>
      </w:r>
      <w:r w:rsidR="00D36CF7">
        <w:rPr>
          <w:rFonts w:ascii="Arial" w:hAnsi="Arial" w:cs="Arial"/>
          <w:sz w:val="20"/>
          <w:szCs w:val="20"/>
        </w:rPr>
        <w:t>la</w:t>
      </w:r>
      <w:r w:rsidR="00D36CF7" w:rsidRPr="008B48FB">
        <w:rPr>
          <w:rFonts w:ascii="Arial" w:hAnsi="Arial" w:cs="Arial"/>
          <w:sz w:val="20"/>
          <w:szCs w:val="20"/>
        </w:rPr>
        <w:t xml:space="preserve"> solución estabiliza</w:t>
      </w:r>
      <w:r w:rsidR="00D36CF7">
        <w:rPr>
          <w:rFonts w:ascii="Arial" w:hAnsi="Arial" w:cs="Arial"/>
          <w:sz w:val="20"/>
          <w:szCs w:val="20"/>
        </w:rPr>
        <w:t>nte</w:t>
      </w:r>
      <w:r w:rsidR="00D36CF7" w:rsidRPr="008B48FB">
        <w:rPr>
          <w:rFonts w:ascii="Arial" w:hAnsi="Arial" w:cs="Arial"/>
          <w:sz w:val="20"/>
          <w:szCs w:val="20"/>
        </w:rPr>
        <w:t xml:space="preserve"> para la reconstitución de BLINCYTO</w:t>
      </w:r>
      <w:r w:rsidR="00D36CF7">
        <w:rPr>
          <w:rFonts w:ascii="Arial" w:hAnsi="Arial" w:cs="Arial"/>
          <w:sz w:val="20"/>
          <w:szCs w:val="20"/>
        </w:rPr>
        <w:t>.</w:t>
      </w:r>
      <w:r w:rsidR="00D36CF7" w:rsidRPr="008B48FB" w:rsidDel="000E2D40">
        <w:rPr>
          <w:rFonts w:ascii="Arial" w:hAnsi="Arial" w:cs="Arial"/>
          <w:sz w:val="20"/>
          <w:szCs w:val="20"/>
        </w:rPr>
        <w:t xml:space="preserve"> </w:t>
      </w:r>
      <w:r w:rsidR="00077BBB" w:rsidRPr="008B48FB">
        <w:rPr>
          <w:rFonts w:ascii="Arial" w:hAnsi="Arial" w:cs="Arial"/>
          <w:sz w:val="20"/>
          <w:szCs w:val="20"/>
        </w:rPr>
        <w:t xml:space="preserve"> </w:t>
      </w:r>
      <w:r w:rsidR="00FE2181">
        <w:rPr>
          <w:rFonts w:ascii="Arial" w:hAnsi="Arial" w:cs="Arial"/>
          <w:sz w:val="20"/>
          <w:szCs w:val="20"/>
        </w:rPr>
        <w:t>La técnica aséptica debe seguirse de forma estricta cua</w:t>
      </w:r>
      <w:r w:rsidR="00B92C43">
        <w:rPr>
          <w:rFonts w:ascii="Arial" w:hAnsi="Arial" w:cs="Arial"/>
          <w:sz w:val="20"/>
          <w:szCs w:val="20"/>
        </w:rPr>
        <w:t>n</w:t>
      </w:r>
      <w:r w:rsidR="00FE2181">
        <w:rPr>
          <w:rFonts w:ascii="Arial" w:hAnsi="Arial" w:cs="Arial"/>
          <w:sz w:val="20"/>
          <w:szCs w:val="20"/>
        </w:rPr>
        <w:t>do se prepare la solución para infusión puesto que los viales de BLINCYTO no contienen conservantes antimicrobianos.</w:t>
      </w:r>
    </w:p>
    <w:p w14:paraId="59276B45" w14:textId="3DDC8C56" w:rsidR="00077BBB" w:rsidRDefault="00A37A88" w:rsidP="008B48FB">
      <w:pPr>
        <w:spacing w:line="360" w:lineRule="auto"/>
        <w:jc w:val="both"/>
        <w:rPr>
          <w:rFonts w:ascii="Arial" w:hAnsi="Arial" w:cs="Arial"/>
          <w:sz w:val="20"/>
          <w:szCs w:val="20"/>
        </w:rPr>
      </w:pPr>
      <w:r>
        <w:rPr>
          <w:rFonts w:ascii="Arial" w:hAnsi="Arial" w:cs="Arial"/>
          <w:sz w:val="20"/>
          <w:szCs w:val="20"/>
        </w:rPr>
        <w:t xml:space="preserve">Antes de iniciar la preparación de BLINCYTO debe verificarse la dosis formulada y </w:t>
      </w:r>
      <w:r w:rsidR="00763F54">
        <w:rPr>
          <w:rFonts w:ascii="Arial" w:hAnsi="Arial" w:cs="Arial"/>
          <w:sz w:val="20"/>
          <w:szCs w:val="20"/>
        </w:rPr>
        <w:t xml:space="preserve">el tiempo de infusión. </w:t>
      </w:r>
      <w:r w:rsidR="001F228A">
        <w:rPr>
          <w:rFonts w:ascii="Arial" w:hAnsi="Arial" w:cs="Arial"/>
          <w:sz w:val="20"/>
          <w:szCs w:val="20"/>
        </w:rPr>
        <w:t>De acuerdo a lo anterior, l</w:t>
      </w:r>
      <w:r w:rsidR="00F16E52">
        <w:rPr>
          <w:rFonts w:ascii="Arial" w:hAnsi="Arial" w:cs="Arial"/>
          <w:sz w:val="20"/>
          <w:szCs w:val="20"/>
        </w:rPr>
        <w:t xml:space="preserve">a cantidad adecuada de solución estabilizante deberá ser </w:t>
      </w:r>
      <w:r w:rsidR="00F16E52">
        <w:rPr>
          <w:rFonts w:ascii="Arial" w:hAnsi="Arial" w:cs="Arial"/>
          <w:sz w:val="20"/>
          <w:szCs w:val="20"/>
        </w:rPr>
        <w:lastRenderedPageBreak/>
        <w:t>agregada a la bols</w:t>
      </w:r>
      <w:r w:rsidR="00F36077">
        <w:rPr>
          <w:rFonts w:ascii="Arial" w:hAnsi="Arial" w:cs="Arial"/>
          <w:sz w:val="20"/>
          <w:szCs w:val="20"/>
        </w:rPr>
        <w:t>a</w:t>
      </w:r>
      <w:r w:rsidR="00F16E52">
        <w:rPr>
          <w:rFonts w:ascii="Arial" w:hAnsi="Arial" w:cs="Arial"/>
          <w:sz w:val="20"/>
          <w:szCs w:val="20"/>
        </w:rPr>
        <w:t xml:space="preserve"> de 250 ml de SSN (al 0,9%)</w:t>
      </w:r>
      <w:r w:rsidR="00077BBB" w:rsidRPr="008B48FB">
        <w:rPr>
          <w:rFonts w:ascii="Arial" w:hAnsi="Arial" w:cs="Arial"/>
          <w:sz w:val="20"/>
          <w:szCs w:val="20"/>
        </w:rPr>
        <w:t xml:space="preserve"> antes de añadir </w:t>
      </w:r>
      <w:r w:rsidR="00FC1883">
        <w:rPr>
          <w:rFonts w:ascii="Arial" w:hAnsi="Arial" w:cs="Arial"/>
          <w:sz w:val="20"/>
          <w:szCs w:val="20"/>
        </w:rPr>
        <w:t xml:space="preserve">el </w:t>
      </w:r>
      <w:r w:rsidR="00077BBB" w:rsidRPr="008B48FB">
        <w:rPr>
          <w:rFonts w:ascii="Arial" w:hAnsi="Arial" w:cs="Arial"/>
          <w:sz w:val="20"/>
          <w:szCs w:val="20"/>
        </w:rPr>
        <w:t xml:space="preserve">BLINCYTO reconstituido. El volumen total de BLINCYTO reconstituido y diluido será superior al volumen que se debe administrar al paciente (240 ml). Esto es así para compensar la pérdida en la línea de </w:t>
      </w:r>
      <w:r w:rsidR="00F36077">
        <w:rPr>
          <w:rFonts w:ascii="Arial" w:hAnsi="Arial" w:cs="Arial"/>
          <w:sz w:val="20"/>
          <w:szCs w:val="20"/>
        </w:rPr>
        <w:t>in</w:t>
      </w:r>
      <w:r w:rsidR="00077BBB" w:rsidRPr="008B48FB">
        <w:rPr>
          <w:rFonts w:ascii="Arial" w:hAnsi="Arial" w:cs="Arial"/>
          <w:sz w:val="20"/>
          <w:szCs w:val="20"/>
        </w:rPr>
        <w:t>fusión intravenosa y para garantizar que el paciente recibe la dosis completa de BLINCYTO</w:t>
      </w:r>
      <w:r w:rsidR="004934A9">
        <w:rPr>
          <w:rFonts w:ascii="Arial" w:hAnsi="Arial" w:cs="Arial"/>
          <w:sz w:val="20"/>
          <w:szCs w:val="20"/>
        </w:rPr>
        <w:t>.</w:t>
      </w:r>
      <w:r w:rsidR="00B563E6">
        <w:rPr>
          <w:rFonts w:ascii="Arial" w:hAnsi="Arial" w:cs="Arial"/>
          <w:sz w:val="20"/>
          <w:szCs w:val="20"/>
        </w:rPr>
        <w:t>.</w:t>
      </w:r>
      <w:r w:rsidR="00713392">
        <w:rPr>
          <w:rFonts w:ascii="Arial" w:hAnsi="Arial" w:cs="Arial"/>
          <w:sz w:val="20"/>
          <w:szCs w:val="20"/>
        </w:rPr>
        <w:t xml:space="preserve">. </w:t>
      </w:r>
    </w:p>
    <w:p w14:paraId="46408F70" w14:textId="5B755363" w:rsidR="004748ED" w:rsidRPr="008B48FB" w:rsidRDefault="00876697" w:rsidP="008B48FB">
      <w:pPr>
        <w:spacing w:line="360" w:lineRule="auto"/>
        <w:jc w:val="both"/>
        <w:rPr>
          <w:rFonts w:ascii="Arial" w:hAnsi="Arial" w:cs="Arial"/>
          <w:sz w:val="20"/>
          <w:szCs w:val="20"/>
        </w:rPr>
      </w:pPr>
      <w:r w:rsidRPr="00876697">
        <w:rPr>
          <w:rFonts w:ascii="Arial" w:hAnsi="Arial" w:cs="Arial"/>
          <w:noProof/>
          <w:sz w:val="20"/>
          <w:szCs w:val="20"/>
          <w:lang w:val="en-US"/>
        </w:rPr>
        <w:drawing>
          <wp:inline distT="0" distB="0" distL="0" distR="0" wp14:anchorId="3EF5A061" wp14:editId="6A388FBE">
            <wp:extent cx="5612130" cy="3418205"/>
            <wp:effectExtent l="0" t="0" r="7620" b="0"/>
            <wp:docPr id="6" name="Picture 2" descr="C:\Users\pgalvez\Desktop\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pgalvez\Desktop\yy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418205"/>
                    </a:xfrm>
                    <a:prstGeom prst="rect">
                      <a:avLst/>
                    </a:prstGeom>
                    <a:noFill/>
                    <a:extLst/>
                  </pic:spPr>
                </pic:pic>
              </a:graphicData>
            </a:graphic>
          </wp:inline>
        </w:drawing>
      </w:r>
      <w:r w:rsidR="004F4A0F" w:rsidRPr="004F4A0F">
        <w:rPr>
          <w:noProof/>
          <w:lang w:val="en-US"/>
        </w:rPr>
        <mc:AlternateContent>
          <mc:Choice Requires="wps">
            <w:drawing>
              <wp:anchor distT="0" distB="0" distL="114300" distR="114300" simplePos="0" relativeHeight="251658240" behindDoc="0" locked="0" layoutInCell="1" allowOverlap="1" wp14:anchorId="13133265" wp14:editId="62810C4E">
                <wp:simplePos x="0" y="0"/>
                <wp:positionH relativeFrom="column">
                  <wp:posOffset>0</wp:posOffset>
                </wp:positionH>
                <wp:positionV relativeFrom="paragraph">
                  <wp:posOffset>-635</wp:posOffset>
                </wp:positionV>
                <wp:extent cx="7416824" cy="253916"/>
                <wp:effectExtent l="0" t="0" r="0" b="0"/>
                <wp:wrapNone/>
                <wp:docPr id="9" name="Rectangle 6"/>
                <wp:cNvGraphicFramePr/>
                <a:graphic xmlns:a="http://schemas.openxmlformats.org/drawingml/2006/main">
                  <a:graphicData uri="http://schemas.microsoft.com/office/word/2010/wordprocessingShape">
                    <wps:wsp>
                      <wps:cNvSpPr/>
                      <wps:spPr>
                        <a:xfrm>
                          <a:off x="0" y="0"/>
                          <a:ext cx="7416824" cy="253916"/>
                        </a:xfrm>
                        <a:prstGeom prst="rect">
                          <a:avLst/>
                        </a:prstGeom>
                      </wps:spPr>
                      <wps:txbx>
                        <w:txbxContent>
                          <w:p w14:paraId="26942837" w14:textId="77777777" w:rsidR="004F4A0F" w:rsidRDefault="004F4A0F" w:rsidP="004F4A0F">
                            <w:pPr>
                              <w:pStyle w:val="NormalWeb"/>
                              <w:spacing w:before="0" w:beforeAutospacing="0" w:after="0" w:afterAutospacing="0"/>
                            </w:pPr>
                            <w:r>
                              <w:rPr>
                                <w:rFonts w:ascii="Arial" w:eastAsia="Arial" w:hAnsi="Arial" w:cs="Arial"/>
                                <w:color w:val="53575A"/>
                                <w:kern w:val="24"/>
                                <w:sz w:val="20"/>
                                <w:szCs w:val="20"/>
                              </w:rPr>
                              <w:t>Adaptado de: Información para prescribir Blincyto® 01Jun2016 –  Instrucciones Especiales de Uso y Manejo</w:t>
                            </w:r>
                          </w:p>
                        </w:txbxContent>
                      </wps:txbx>
                      <wps:bodyPr wrap="square">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3133265" id="Rectangle 6" o:spid="_x0000_s1026" style="position:absolute;left:0;text-align:left;margin-left:0;margin-top:-.05pt;width:584pt;height:2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" filled="f" stroked="f">
                <v:textbox style="mso-fit-shape-to-text:t">
                  <w:txbxContent>
                    <w:p w14:paraId="26942837" w14:textId="77777777" w:rsidR="004F4A0F" w:rsidRDefault="004F4A0F" w:rsidP="004F4A0F">
                      <w:pPr>
                        <w:pStyle w:val="NormalWeb"/>
                        <w:spacing w:before="0" w:beforeAutospacing="0" w:after="0" w:afterAutospacing="0"/>
                      </w:pPr>
                      <w:r>
                        <w:rPr>
                          <w:rFonts w:ascii="Arial" w:eastAsia="Arial" w:hAnsi="Arial" w:cs="Arial"/>
                          <w:color w:val="53575A"/>
                          <w:kern w:val="24"/>
                          <w:sz w:val="20"/>
                          <w:szCs w:val="20"/>
                        </w:rPr>
                        <w:t xml:space="preserve">Adaptado de: Información para prescribir </w:t>
                      </w:r>
                      <w:proofErr w:type="spellStart"/>
                      <w:r>
                        <w:rPr>
                          <w:rFonts w:ascii="Arial" w:eastAsia="Arial" w:hAnsi="Arial" w:cs="Arial"/>
                          <w:color w:val="53575A"/>
                          <w:kern w:val="24"/>
                          <w:sz w:val="20"/>
                          <w:szCs w:val="20"/>
                        </w:rPr>
                        <w:t>Blincyto</w:t>
                      </w:r>
                      <w:proofErr w:type="spellEnd"/>
                      <w:r>
                        <w:rPr>
                          <w:rFonts w:ascii="Arial" w:eastAsia="Arial" w:hAnsi="Arial" w:cs="Arial"/>
                          <w:color w:val="53575A"/>
                          <w:kern w:val="24"/>
                          <w:sz w:val="20"/>
                          <w:szCs w:val="20"/>
                        </w:rPr>
                        <w:t xml:space="preserve">® 01Jun2016 </w:t>
                      </w:r>
                      <w:proofErr w:type="gramStart"/>
                      <w:r>
                        <w:rPr>
                          <w:rFonts w:ascii="Arial" w:eastAsia="Arial" w:hAnsi="Arial" w:cs="Arial"/>
                          <w:color w:val="53575A"/>
                          <w:kern w:val="24"/>
                          <w:sz w:val="20"/>
                          <w:szCs w:val="20"/>
                        </w:rPr>
                        <w:t>–  Instrucciones</w:t>
                      </w:r>
                      <w:proofErr w:type="gramEnd"/>
                      <w:r>
                        <w:rPr>
                          <w:rFonts w:ascii="Arial" w:eastAsia="Arial" w:hAnsi="Arial" w:cs="Arial"/>
                          <w:color w:val="53575A"/>
                          <w:kern w:val="24"/>
                          <w:sz w:val="20"/>
                          <w:szCs w:val="20"/>
                        </w:rPr>
                        <w:t xml:space="preserve"> Especiales de Uso y Manejo</w:t>
                      </w:r>
                    </w:p>
                  </w:txbxContent>
                </v:textbox>
              </v:rect>
            </w:pict>
          </mc:Fallback>
        </mc:AlternateContent>
      </w:r>
    </w:p>
    <w:p w14:paraId="584B13BA" w14:textId="282C70B8" w:rsidR="00077BBB" w:rsidRDefault="001F228A" w:rsidP="008B48FB">
      <w:pPr>
        <w:spacing w:line="360" w:lineRule="auto"/>
        <w:jc w:val="both"/>
        <w:rPr>
          <w:rFonts w:ascii="Arial" w:hAnsi="Arial" w:cs="Arial"/>
          <w:sz w:val="20"/>
          <w:szCs w:val="20"/>
        </w:rPr>
      </w:pPr>
      <w:r>
        <w:rPr>
          <w:rFonts w:ascii="Arial" w:hAnsi="Arial" w:cs="Arial"/>
          <w:sz w:val="20"/>
          <w:szCs w:val="20"/>
        </w:rPr>
        <w:t>Es importante recordar que p</w:t>
      </w:r>
      <w:r w:rsidR="00230014">
        <w:rPr>
          <w:rFonts w:ascii="Arial" w:hAnsi="Arial" w:cs="Arial"/>
          <w:sz w:val="20"/>
          <w:szCs w:val="20"/>
        </w:rPr>
        <w:t xml:space="preserve">ara la administración de BLINCYTO se requiere un filtro en </w:t>
      </w:r>
      <w:r w:rsidR="0092567F">
        <w:rPr>
          <w:rFonts w:ascii="Arial" w:hAnsi="Arial" w:cs="Arial"/>
          <w:sz w:val="20"/>
          <w:szCs w:val="20"/>
        </w:rPr>
        <w:t xml:space="preserve">línea estéril, no pirógeno y de baja unión a proteínas de 0,2 micras. </w:t>
      </w:r>
      <w:r w:rsidR="00077BBB" w:rsidRPr="008B48FB">
        <w:rPr>
          <w:rFonts w:ascii="Arial" w:hAnsi="Arial" w:cs="Arial"/>
          <w:sz w:val="20"/>
          <w:szCs w:val="20"/>
        </w:rPr>
        <w:t xml:space="preserve">BLINCYTO es compatible con bolsas de </w:t>
      </w:r>
      <w:r w:rsidR="00E919D3">
        <w:rPr>
          <w:rFonts w:ascii="Arial" w:hAnsi="Arial" w:cs="Arial"/>
          <w:sz w:val="20"/>
          <w:szCs w:val="20"/>
        </w:rPr>
        <w:t>in</w:t>
      </w:r>
      <w:r w:rsidR="00077BBB" w:rsidRPr="008B48FB">
        <w:rPr>
          <w:rFonts w:ascii="Arial" w:hAnsi="Arial" w:cs="Arial"/>
          <w:sz w:val="20"/>
          <w:szCs w:val="20"/>
        </w:rPr>
        <w:t xml:space="preserve">fusión/casetes de bomba de poliolefina, PVC sin dietilhexilftalato (sin DEHP), o etilvinilacetato (EVA). · Especificaciones de la bomba: la bomba de </w:t>
      </w:r>
      <w:r w:rsidR="00DB0E41">
        <w:rPr>
          <w:rFonts w:ascii="Arial" w:hAnsi="Arial" w:cs="Arial"/>
          <w:sz w:val="20"/>
          <w:szCs w:val="20"/>
        </w:rPr>
        <w:t>in</w:t>
      </w:r>
      <w:r w:rsidR="00077BBB" w:rsidRPr="008B48FB">
        <w:rPr>
          <w:rFonts w:ascii="Arial" w:hAnsi="Arial" w:cs="Arial"/>
          <w:sz w:val="20"/>
          <w:szCs w:val="20"/>
        </w:rPr>
        <w:t>fusión para administrar BLINCYTO debe ser programable, bloqueable y debe tener una alarma. No se deben utilizar bombas elastoméricas.</w:t>
      </w:r>
    </w:p>
    <w:p w14:paraId="36D69BE4" w14:textId="77777777" w:rsidR="00197BD2" w:rsidRDefault="00197BD2" w:rsidP="00197BD2">
      <w:pPr>
        <w:spacing w:line="360" w:lineRule="auto"/>
        <w:jc w:val="both"/>
        <w:rPr>
          <w:rFonts w:ascii="Arial" w:hAnsi="Arial" w:cs="Arial"/>
          <w:sz w:val="20"/>
          <w:szCs w:val="20"/>
        </w:rPr>
      </w:pPr>
      <w:r>
        <w:rPr>
          <w:rFonts w:ascii="Arial" w:hAnsi="Arial" w:cs="Arial"/>
          <w:sz w:val="20"/>
          <w:szCs w:val="20"/>
        </w:rPr>
        <w:t>La purga de los equipos de infusión debe realizarse con la solución ya preparada (SNN + solución estabilizante + BLINCYTO reconstituido), NO SE DEBE purgar los equipos de infusión en el paciente pues se podría administrar un bolo de BLINCYTO de forma inadvertida.</w:t>
      </w:r>
    </w:p>
    <w:p w14:paraId="7D225ED0" w14:textId="77777777" w:rsidR="00822A3E" w:rsidRPr="008B48FB" w:rsidRDefault="00822A3E" w:rsidP="008B48FB">
      <w:pPr>
        <w:spacing w:line="360" w:lineRule="auto"/>
        <w:jc w:val="both"/>
        <w:rPr>
          <w:rFonts w:ascii="Arial" w:hAnsi="Arial" w:cs="Arial"/>
          <w:sz w:val="20"/>
          <w:szCs w:val="20"/>
        </w:rPr>
      </w:pPr>
    </w:p>
    <w:p w14:paraId="0CF3C2E8" w14:textId="68E4C627" w:rsidR="007104C7" w:rsidRPr="008B48FB" w:rsidRDefault="00CB20C9" w:rsidP="008B48FB">
      <w:pPr>
        <w:spacing w:line="360" w:lineRule="auto"/>
        <w:jc w:val="both"/>
        <w:rPr>
          <w:rFonts w:ascii="Arial" w:hAnsi="Arial" w:cs="Arial"/>
          <w:sz w:val="20"/>
          <w:szCs w:val="20"/>
        </w:rPr>
      </w:pPr>
      <w:r>
        <w:rPr>
          <w:rFonts w:ascii="Arial" w:hAnsi="Arial" w:cs="Arial"/>
          <w:sz w:val="20"/>
          <w:szCs w:val="20"/>
        </w:rPr>
        <w:t>Las instrucciones para la preparación de BLINCYTO debe</w:t>
      </w:r>
      <w:r w:rsidR="0051204E">
        <w:rPr>
          <w:rFonts w:ascii="Arial" w:hAnsi="Arial" w:cs="Arial"/>
          <w:sz w:val="20"/>
          <w:szCs w:val="20"/>
        </w:rPr>
        <w:t>n seguirse de manera estricta para evitar errores de medicación.</w:t>
      </w:r>
      <w:r w:rsidR="00B92C43">
        <w:rPr>
          <w:rFonts w:ascii="Arial" w:hAnsi="Arial" w:cs="Arial"/>
          <w:sz w:val="20"/>
          <w:szCs w:val="20"/>
        </w:rPr>
        <w:t xml:space="preserve"> A continuación se presenta</w:t>
      </w:r>
      <w:r w:rsidR="00DC589F">
        <w:rPr>
          <w:rFonts w:ascii="Arial" w:hAnsi="Arial" w:cs="Arial"/>
          <w:sz w:val="20"/>
          <w:szCs w:val="20"/>
        </w:rPr>
        <w:t>n los volúmenes de solución estabilizante y solución reconstituida de BLINCYTO que deberán agregarse a la bolsa de 250 cc de SSN de acuerdo a la dosis diaria y duración de la infusión:</w:t>
      </w:r>
      <w:r w:rsidR="008B4E40">
        <w:rPr>
          <w:rFonts w:ascii="Arial" w:hAnsi="Arial" w:cs="Arial"/>
          <w:sz w:val="20"/>
          <w:szCs w:val="20"/>
        </w:rPr>
        <w:t xml:space="preserve"> </w:t>
      </w:r>
    </w:p>
    <w:p w14:paraId="72B6F9F7" w14:textId="70D1DEA5" w:rsidR="00077BBB" w:rsidRDefault="00077BBB" w:rsidP="008B48FB">
      <w:pPr>
        <w:spacing w:line="360" w:lineRule="auto"/>
        <w:jc w:val="both"/>
        <w:rPr>
          <w:rFonts w:ascii="Arial" w:hAnsi="Arial" w:cs="Arial"/>
          <w:sz w:val="20"/>
          <w:szCs w:val="20"/>
        </w:rPr>
      </w:pPr>
    </w:p>
    <w:p w14:paraId="228CAF98" w14:textId="515B00C6" w:rsidR="00847289" w:rsidRDefault="00826D55" w:rsidP="008B48FB">
      <w:pPr>
        <w:spacing w:line="360" w:lineRule="auto"/>
        <w:jc w:val="both"/>
        <w:rPr>
          <w:rFonts w:ascii="Arial" w:hAnsi="Arial" w:cs="Arial"/>
          <w:sz w:val="20"/>
          <w:szCs w:val="20"/>
        </w:rPr>
      </w:pPr>
      <w:r w:rsidRPr="004F4A0F">
        <w:rPr>
          <w:noProof/>
          <w:lang w:val="en-US"/>
        </w:rPr>
        <w:lastRenderedPageBreak/>
        <mc:AlternateContent>
          <mc:Choice Requires="wps">
            <w:drawing>
              <wp:anchor distT="0" distB="0" distL="114300" distR="114300" simplePos="0" relativeHeight="251661312" behindDoc="0" locked="0" layoutInCell="1" allowOverlap="1" wp14:anchorId="76D6BA2F" wp14:editId="016C6D1F">
                <wp:simplePos x="0" y="0"/>
                <wp:positionH relativeFrom="column">
                  <wp:posOffset>-138545</wp:posOffset>
                </wp:positionH>
                <wp:positionV relativeFrom="paragraph">
                  <wp:posOffset>2715433</wp:posOffset>
                </wp:positionV>
                <wp:extent cx="7416824" cy="253916"/>
                <wp:effectExtent l="0" t="0" r="0" b="0"/>
                <wp:wrapNone/>
                <wp:docPr id="18" name="Rectangle 6"/>
                <wp:cNvGraphicFramePr/>
                <a:graphic xmlns:a="http://schemas.openxmlformats.org/drawingml/2006/main">
                  <a:graphicData uri="http://schemas.microsoft.com/office/word/2010/wordprocessingShape">
                    <wps:wsp>
                      <wps:cNvSpPr/>
                      <wps:spPr>
                        <a:xfrm>
                          <a:off x="0" y="0"/>
                          <a:ext cx="7416824" cy="253916"/>
                        </a:xfrm>
                        <a:prstGeom prst="rect">
                          <a:avLst/>
                        </a:prstGeom>
                      </wps:spPr>
                      <wps:txbx>
                        <w:txbxContent>
                          <w:p w14:paraId="12A54970" w14:textId="0B424C30" w:rsidR="00826D55" w:rsidRDefault="00826D55" w:rsidP="00826D55">
                            <w:pPr>
                              <w:pStyle w:val="NormalWeb"/>
                              <w:spacing w:before="0" w:beforeAutospacing="0" w:after="0" w:afterAutospacing="0"/>
                            </w:pPr>
                            <w:r>
                              <w:rPr>
                                <w:rFonts w:ascii="Arial" w:eastAsia="Arial" w:hAnsi="Arial" w:cs="Arial"/>
                                <w:color w:val="53575A"/>
                                <w:kern w:val="24"/>
                                <w:sz w:val="20"/>
                                <w:szCs w:val="20"/>
                              </w:rPr>
                              <w:t xml:space="preserve">Adaptado de: Información para prescribir Blincyto® 01Jun2016 </w:t>
                            </w:r>
                          </w:p>
                        </w:txbxContent>
                      </wps:txbx>
                      <wps:bodyPr wrap="square">
                        <a:spAutoFit/>
                      </wps:bodyPr>
                    </wps:wsp>
                  </a:graphicData>
                </a:graphic>
              </wp:anchor>
            </w:drawing>
          </mc:Choice>
          <mc:Fallback>
            <w:pict>
              <v:rect w14:anchorId="76D6BA2F" id="_x0000_s1027" style="position:absolute;left:0;text-align:left;margin-left:-10.9pt;margin-top:213.8pt;width:584pt;height:2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" filled="f" stroked="f">
                <v:textbox style="mso-fit-shape-to-text:t">
                  <w:txbxContent>
                    <w:p w14:paraId="12A54970" w14:textId="0B424C30" w:rsidR="00826D55" w:rsidRDefault="00826D55" w:rsidP="00826D55">
                      <w:pPr>
                        <w:pStyle w:val="NormalWeb"/>
                        <w:spacing w:before="0" w:beforeAutospacing="0" w:after="0" w:afterAutospacing="0"/>
                      </w:pPr>
                      <w:r>
                        <w:rPr>
                          <w:rFonts w:ascii="Arial" w:eastAsia="Arial" w:hAnsi="Arial" w:cs="Arial"/>
                          <w:color w:val="53575A"/>
                          <w:kern w:val="24"/>
                          <w:sz w:val="20"/>
                          <w:szCs w:val="20"/>
                        </w:rPr>
                        <w:t xml:space="preserve">Adaptado de: Información para prescribir Blincyto® 01Jun2016 </w:t>
                      </w:r>
                    </w:p>
                  </w:txbxContent>
                </v:textbox>
              </v:rect>
            </w:pict>
          </mc:Fallback>
        </mc:AlternateContent>
      </w:r>
      <w:r w:rsidR="001C53F5">
        <w:rPr>
          <w:noProof/>
          <w:lang w:val="en-US"/>
        </w:rPr>
        <w:drawing>
          <wp:inline distT="0" distB="0" distL="0" distR="0" wp14:anchorId="5F5B7A58" wp14:editId="1C11E2DA">
            <wp:extent cx="5796490" cy="26136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7619" cy="2618620"/>
                    </a:xfrm>
                    <a:prstGeom prst="rect">
                      <a:avLst/>
                    </a:prstGeom>
                  </pic:spPr>
                </pic:pic>
              </a:graphicData>
            </a:graphic>
          </wp:inline>
        </w:drawing>
      </w:r>
    </w:p>
    <w:p w14:paraId="70A069B8" w14:textId="58F21D28" w:rsidR="002D4217" w:rsidRPr="008B48FB" w:rsidRDefault="00826D55" w:rsidP="008B48FB">
      <w:pPr>
        <w:spacing w:line="360" w:lineRule="auto"/>
        <w:jc w:val="both"/>
        <w:rPr>
          <w:rFonts w:ascii="Arial" w:hAnsi="Arial" w:cs="Arial"/>
          <w:sz w:val="20"/>
          <w:szCs w:val="20"/>
        </w:rPr>
      </w:pPr>
      <w:r>
        <w:rPr>
          <w:rFonts w:ascii="Arial" w:hAnsi="Arial" w:cs="Arial"/>
          <w:sz w:val="20"/>
          <w:szCs w:val="20"/>
        </w:rPr>
        <w:t xml:space="preserve"> </w:t>
      </w:r>
    </w:p>
    <w:p w14:paraId="5504B4C0" w14:textId="286BFC29" w:rsidR="00F25B3D" w:rsidRPr="008B48FB" w:rsidRDefault="00F25B3D" w:rsidP="008B48FB">
      <w:pPr>
        <w:spacing w:line="360" w:lineRule="auto"/>
        <w:jc w:val="both"/>
        <w:rPr>
          <w:rFonts w:ascii="Arial" w:hAnsi="Arial" w:cs="Arial"/>
          <w:sz w:val="20"/>
          <w:szCs w:val="20"/>
        </w:rPr>
      </w:pPr>
    </w:p>
    <w:p w14:paraId="3096FBCC" w14:textId="668410F0" w:rsidR="00F224BD" w:rsidRPr="000C71D8" w:rsidRDefault="00997BCE" w:rsidP="008B48FB">
      <w:pPr>
        <w:spacing w:line="360" w:lineRule="auto"/>
        <w:jc w:val="both"/>
        <w:rPr>
          <w:rFonts w:ascii="Arial" w:hAnsi="Arial" w:cs="Arial"/>
          <w:b/>
          <w:sz w:val="20"/>
          <w:szCs w:val="20"/>
          <w:lang w:val="en-US"/>
        </w:rPr>
      </w:pPr>
      <w:r w:rsidRPr="000C71D8">
        <w:rPr>
          <w:rFonts w:ascii="Arial" w:hAnsi="Arial" w:cs="Arial"/>
          <w:b/>
          <w:sz w:val="20"/>
          <w:szCs w:val="20"/>
          <w:lang w:val="en-US"/>
        </w:rPr>
        <w:t>ARTICULOS RELACIONADOS</w:t>
      </w:r>
    </w:p>
    <w:p w14:paraId="2B4696FB" w14:textId="1050EAC8" w:rsidR="008530EC" w:rsidRPr="008B48FB" w:rsidRDefault="00B51495" w:rsidP="008B48FB">
      <w:pPr>
        <w:pStyle w:val="Textoindependiente"/>
        <w:spacing w:line="360" w:lineRule="auto"/>
        <w:jc w:val="both"/>
        <w:rPr>
          <w:rFonts w:ascii="Arial" w:hAnsi="Arial" w:cs="Arial"/>
          <w:sz w:val="20"/>
          <w:szCs w:val="20"/>
        </w:rPr>
      </w:pPr>
      <w:r w:rsidRPr="008B48FB">
        <w:rPr>
          <w:rFonts w:ascii="Arial" w:hAnsi="Arial" w:cs="Arial"/>
          <w:sz w:val="20"/>
          <w:szCs w:val="20"/>
        </w:rPr>
        <w:t>Minimizing waste during preparation of blinatumomab infusions</w:t>
      </w:r>
      <w:r w:rsidR="008530EC" w:rsidRPr="008B48FB">
        <w:rPr>
          <w:rFonts w:ascii="Arial" w:hAnsi="Arial" w:cs="Arial"/>
          <w:sz w:val="20"/>
          <w:szCs w:val="20"/>
        </w:rPr>
        <w:t>.  AM J HEALTH-SYST PHARM.  Volume 73.  Number 2.  January 15. 2016</w:t>
      </w:r>
    </w:p>
    <w:p w14:paraId="4E1AD4CE" w14:textId="6130861F" w:rsidR="008530EC" w:rsidRPr="000C71D8" w:rsidRDefault="008530EC" w:rsidP="008B48FB">
      <w:pPr>
        <w:pStyle w:val="Default"/>
        <w:spacing w:line="360" w:lineRule="auto"/>
        <w:jc w:val="both"/>
        <w:rPr>
          <w:rFonts w:ascii="Arial" w:hAnsi="Arial" w:cs="Arial"/>
          <w:color w:val="auto"/>
          <w:sz w:val="20"/>
          <w:szCs w:val="20"/>
          <w:lang w:val="en-US"/>
        </w:rPr>
      </w:pPr>
    </w:p>
    <w:p w14:paraId="7662B075" w14:textId="55531E5E" w:rsidR="00B51495" w:rsidRPr="008B48FB" w:rsidRDefault="008530EC" w:rsidP="008B48FB">
      <w:pPr>
        <w:pStyle w:val="Default"/>
        <w:spacing w:line="360" w:lineRule="auto"/>
        <w:jc w:val="both"/>
        <w:rPr>
          <w:rFonts w:ascii="Arial" w:hAnsi="Arial" w:cs="Arial"/>
          <w:color w:val="auto"/>
          <w:sz w:val="20"/>
          <w:szCs w:val="20"/>
        </w:rPr>
      </w:pPr>
      <w:r w:rsidRPr="008B48FB">
        <w:rPr>
          <w:rFonts w:ascii="Arial" w:hAnsi="Arial" w:cs="Arial"/>
          <w:color w:val="auto"/>
          <w:sz w:val="20"/>
          <w:szCs w:val="20"/>
          <w:lang w:val="en-US"/>
        </w:rPr>
        <w:t xml:space="preserve">HIGHLIGHTS OF PRESCRIBING </w:t>
      </w:r>
      <w:r w:rsidR="0012393C" w:rsidRPr="008B48FB">
        <w:rPr>
          <w:rFonts w:ascii="Arial" w:hAnsi="Arial" w:cs="Arial"/>
          <w:color w:val="auto"/>
          <w:sz w:val="20"/>
          <w:szCs w:val="20"/>
          <w:lang w:val="en-US"/>
        </w:rPr>
        <w:t>INFORMATION.</w:t>
      </w:r>
      <w:r w:rsidRPr="008B48FB">
        <w:rPr>
          <w:rFonts w:ascii="Arial" w:hAnsi="Arial" w:cs="Arial"/>
          <w:color w:val="auto"/>
          <w:sz w:val="20"/>
          <w:szCs w:val="20"/>
          <w:lang w:val="en-US"/>
        </w:rPr>
        <w:t xml:space="preserve">  These highlights do not include all the information needed to use BLINCYTO®   safely and effectively. See full prescribing information for BLINCYTO.   BLINCYTO® (blinatumomab) for injection, for intravenous use.    </w:t>
      </w:r>
      <w:r w:rsidRPr="00497733">
        <w:rPr>
          <w:rFonts w:ascii="Arial" w:hAnsi="Arial" w:cs="Arial"/>
          <w:color w:val="auto"/>
          <w:sz w:val="20"/>
          <w:szCs w:val="20"/>
          <w:lang w:val="es-ES"/>
          <w:rPrChange w:id="2" w:author="ZORAIDA" w:date="2019-09-09T19:33:00Z">
            <w:rPr>
              <w:rFonts w:ascii="Arial" w:hAnsi="Arial" w:cs="Arial"/>
              <w:color w:val="auto"/>
              <w:sz w:val="20"/>
              <w:szCs w:val="20"/>
              <w:lang w:val="en-US"/>
            </w:rPr>
          </w:rPrChange>
        </w:rPr>
        <w:t>Initial U.S. Approval: 2014.   Revised: 5/2018</w:t>
      </w:r>
    </w:p>
    <w:p w14:paraId="43187F9A" w14:textId="3F0FDBB4" w:rsidR="008B48FB" w:rsidRPr="008B48FB" w:rsidRDefault="008B48FB" w:rsidP="008B48FB">
      <w:pPr>
        <w:spacing w:line="360" w:lineRule="auto"/>
        <w:jc w:val="both"/>
        <w:rPr>
          <w:rFonts w:ascii="Arial" w:hAnsi="Arial" w:cs="Arial"/>
          <w:b/>
          <w:sz w:val="20"/>
          <w:szCs w:val="20"/>
        </w:rPr>
      </w:pPr>
    </w:p>
    <w:p w14:paraId="1DE3FD9B" w14:textId="247712E7"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t>PREGUNTAS EVALUATIVAS</w:t>
      </w:r>
    </w:p>
    <w:p w14:paraId="4E84E1CC" w14:textId="42B91C3C" w:rsidR="00E31A88" w:rsidRPr="008B48FB" w:rsidRDefault="00E31A88" w:rsidP="008B48FB">
      <w:pPr>
        <w:spacing w:line="360" w:lineRule="auto"/>
        <w:jc w:val="both"/>
        <w:rPr>
          <w:rFonts w:ascii="Arial" w:hAnsi="Arial" w:cs="Arial"/>
          <w:sz w:val="20"/>
          <w:szCs w:val="20"/>
        </w:rPr>
      </w:pPr>
      <w:r w:rsidRPr="008B48FB">
        <w:rPr>
          <w:rFonts w:ascii="Arial" w:hAnsi="Arial" w:cs="Arial"/>
          <w:sz w:val="20"/>
          <w:szCs w:val="20"/>
        </w:rPr>
        <w:t xml:space="preserve">Apreciado estudiante, a continuación encontraremos 10 preguntas evaluativas </w:t>
      </w:r>
      <w:r w:rsidR="0012393C" w:rsidRPr="008B48FB">
        <w:rPr>
          <w:rFonts w:ascii="Arial" w:hAnsi="Arial" w:cs="Arial"/>
          <w:sz w:val="20"/>
          <w:szCs w:val="20"/>
        </w:rPr>
        <w:t>cuyas</w:t>
      </w:r>
      <w:r w:rsidRPr="008B48FB">
        <w:rPr>
          <w:rFonts w:ascii="Arial" w:hAnsi="Arial" w:cs="Arial"/>
          <w:sz w:val="20"/>
          <w:szCs w:val="20"/>
        </w:rPr>
        <w:t xml:space="preserve"> respuestas están basadas en el modelo de selección múltiple con única respuesta:</w:t>
      </w:r>
    </w:p>
    <w:p w14:paraId="5AD73BAE" w14:textId="0B8837D4" w:rsidR="00E31A88" w:rsidRPr="008B48FB" w:rsidRDefault="00E31A88"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 xml:space="preserve">En la LLA existe una proliferación exhaustiva de </w:t>
      </w:r>
      <w:r w:rsidR="0012393C" w:rsidRPr="008B48FB">
        <w:rPr>
          <w:rFonts w:ascii="Arial" w:hAnsi="Arial" w:cs="Arial"/>
          <w:sz w:val="20"/>
          <w:szCs w:val="20"/>
        </w:rPr>
        <w:t>glóbulos</w:t>
      </w:r>
      <w:r w:rsidRPr="008B48FB">
        <w:rPr>
          <w:rFonts w:ascii="Arial" w:hAnsi="Arial" w:cs="Arial"/>
          <w:sz w:val="20"/>
          <w:szCs w:val="20"/>
        </w:rPr>
        <w:t xml:space="preserve"> blancos inmaduros en sangre.  Estos glóbulos blancos inmaduros se conocen como:</w:t>
      </w:r>
    </w:p>
    <w:p w14:paraId="0E19639F" w14:textId="2AB81D92" w:rsidR="00E31A88" w:rsidRPr="008B48FB" w:rsidRDefault="00E31A88"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N</w:t>
      </w:r>
      <w:r w:rsidRPr="00497733">
        <w:rPr>
          <w:rFonts w:ascii="Arial" w:hAnsi="Arial" w:cs="Arial"/>
          <w:sz w:val="20"/>
          <w:szCs w:val="20"/>
          <w:u w:val="single"/>
          <w:rPrChange w:id="3" w:author="ZORAIDA" w:date="2019-09-09T19:41:00Z">
            <w:rPr>
              <w:rFonts w:ascii="Arial" w:hAnsi="Arial" w:cs="Arial"/>
              <w:sz w:val="20"/>
              <w:szCs w:val="20"/>
            </w:rPr>
          </w:rPrChange>
        </w:rPr>
        <w:t>eutrófilos</w:t>
      </w:r>
    </w:p>
    <w:p w14:paraId="7F0F8354" w14:textId="6547C36E" w:rsidR="00E31A88" w:rsidRPr="008B48FB" w:rsidRDefault="00E31A88"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Linfoblastos</w:t>
      </w:r>
    </w:p>
    <w:p w14:paraId="112E330B" w14:textId="24D5D23D" w:rsidR="00E31A88" w:rsidRPr="008B48FB" w:rsidRDefault="00E31A88"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Eosinófilos</w:t>
      </w:r>
    </w:p>
    <w:p w14:paraId="3468D47C" w14:textId="5AEE9E3F" w:rsidR="00E31A88" w:rsidRPr="008B48FB" w:rsidRDefault="00E31A88"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Todas son ciertas</w:t>
      </w:r>
    </w:p>
    <w:p w14:paraId="34AC6852" w14:textId="1B858367" w:rsidR="00E31A88" w:rsidRPr="008B48FB" w:rsidRDefault="00E31A88"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Ninguna de las anteriores</w:t>
      </w:r>
    </w:p>
    <w:p w14:paraId="552AF25F" w14:textId="5AEAD546" w:rsidR="00E31A88" w:rsidRPr="008B48FB" w:rsidRDefault="00E31A88" w:rsidP="008B48FB">
      <w:pPr>
        <w:pStyle w:val="Prrafodelista"/>
        <w:spacing w:line="360" w:lineRule="auto"/>
        <w:ind w:left="1440"/>
        <w:jc w:val="both"/>
        <w:rPr>
          <w:rFonts w:ascii="Arial" w:hAnsi="Arial" w:cs="Arial"/>
          <w:sz w:val="20"/>
          <w:szCs w:val="20"/>
        </w:rPr>
      </w:pPr>
    </w:p>
    <w:p w14:paraId="6BA10585" w14:textId="4945FB14" w:rsidR="00E31A88" w:rsidRPr="008B48FB" w:rsidRDefault="00E31A88"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Las células madre sanguíneas se convierten en:</w:t>
      </w:r>
    </w:p>
    <w:p w14:paraId="1B5DA572" w14:textId="575B223B" w:rsidR="00E31A88"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Células mieloides</w:t>
      </w:r>
    </w:p>
    <w:p w14:paraId="72A0D011" w14:textId="4E922C85"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Células linfoides</w:t>
      </w:r>
    </w:p>
    <w:p w14:paraId="1E5B0B39" w14:textId="64228A5B" w:rsidR="009B1845" w:rsidRPr="008B48FB" w:rsidRDefault="009B1845" w:rsidP="008B48FB">
      <w:pPr>
        <w:pStyle w:val="Prrafodelista"/>
        <w:numPr>
          <w:ilvl w:val="2"/>
          <w:numId w:val="5"/>
        </w:numPr>
        <w:spacing w:line="360" w:lineRule="auto"/>
        <w:jc w:val="both"/>
        <w:rPr>
          <w:rFonts w:ascii="Arial" w:hAnsi="Arial" w:cs="Arial"/>
          <w:sz w:val="20"/>
          <w:szCs w:val="20"/>
        </w:rPr>
      </w:pPr>
      <w:r w:rsidRPr="00497733">
        <w:rPr>
          <w:rFonts w:ascii="Arial" w:hAnsi="Arial" w:cs="Arial"/>
          <w:sz w:val="20"/>
          <w:szCs w:val="20"/>
          <w:u w:val="single"/>
          <w:rPrChange w:id="4" w:author="ZORAIDA" w:date="2019-09-09T19:42:00Z">
            <w:rPr>
              <w:rFonts w:ascii="Arial" w:hAnsi="Arial" w:cs="Arial"/>
              <w:sz w:val="20"/>
              <w:szCs w:val="20"/>
            </w:rPr>
          </w:rPrChange>
        </w:rPr>
        <w:t>A</w:t>
      </w:r>
      <w:r w:rsidR="00594978" w:rsidRPr="00497733">
        <w:rPr>
          <w:rFonts w:ascii="Arial" w:hAnsi="Arial" w:cs="Arial"/>
          <w:sz w:val="20"/>
          <w:szCs w:val="20"/>
          <w:u w:val="single"/>
          <w:rPrChange w:id="5" w:author="ZORAIDA" w:date="2019-09-09T19:42:00Z">
            <w:rPr>
              <w:rFonts w:ascii="Arial" w:hAnsi="Arial" w:cs="Arial"/>
              <w:sz w:val="20"/>
              <w:szCs w:val="20"/>
            </w:rPr>
          </w:rPrChange>
        </w:rPr>
        <w:t xml:space="preserve"> </w:t>
      </w:r>
      <w:r w:rsidRPr="00497733">
        <w:rPr>
          <w:rFonts w:ascii="Arial" w:hAnsi="Arial" w:cs="Arial"/>
          <w:sz w:val="20"/>
          <w:szCs w:val="20"/>
          <w:u w:val="single"/>
          <w:rPrChange w:id="6" w:author="ZORAIDA" w:date="2019-09-09T19:42:00Z">
            <w:rPr>
              <w:rFonts w:ascii="Arial" w:hAnsi="Arial" w:cs="Arial"/>
              <w:sz w:val="20"/>
              <w:szCs w:val="20"/>
            </w:rPr>
          </w:rPrChange>
        </w:rPr>
        <w:t>y</w:t>
      </w:r>
      <w:r w:rsidR="00594978" w:rsidRPr="00497733">
        <w:rPr>
          <w:rFonts w:ascii="Arial" w:hAnsi="Arial" w:cs="Arial"/>
          <w:sz w:val="20"/>
          <w:szCs w:val="20"/>
          <w:u w:val="single"/>
          <w:rPrChange w:id="7" w:author="ZORAIDA" w:date="2019-09-09T19:42:00Z">
            <w:rPr>
              <w:rFonts w:ascii="Arial" w:hAnsi="Arial" w:cs="Arial"/>
              <w:sz w:val="20"/>
              <w:szCs w:val="20"/>
            </w:rPr>
          </w:rPrChange>
        </w:rPr>
        <w:t xml:space="preserve"> </w:t>
      </w:r>
      <w:r w:rsidRPr="00497733">
        <w:rPr>
          <w:rFonts w:ascii="Arial" w:hAnsi="Arial" w:cs="Arial"/>
          <w:sz w:val="20"/>
          <w:szCs w:val="20"/>
          <w:u w:val="single"/>
          <w:rPrChange w:id="8" w:author="ZORAIDA" w:date="2019-09-09T19:42:00Z">
            <w:rPr>
              <w:rFonts w:ascii="Arial" w:hAnsi="Arial" w:cs="Arial"/>
              <w:sz w:val="20"/>
              <w:szCs w:val="20"/>
            </w:rPr>
          </w:rPrChange>
        </w:rPr>
        <w:t>B</w:t>
      </w:r>
      <w:r w:rsidRPr="008B48FB">
        <w:rPr>
          <w:rFonts w:ascii="Arial" w:hAnsi="Arial" w:cs="Arial"/>
          <w:sz w:val="20"/>
          <w:szCs w:val="20"/>
        </w:rPr>
        <w:t xml:space="preserve"> </w:t>
      </w:r>
      <w:r w:rsidRPr="00497733">
        <w:rPr>
          <w:rFonts w:ascii="Arial" w:hAnsi="Arial" w:cs="Arial"/>
          <w:sz w:val="20"/>
          <w:szCs w:val="20"/>
          <w:u w:val="single"/>
          <w:rPrChange w:id="9" w:author="ZORAIDA" w:date="2019-09-09T19:41:00Z">
            <w:rPr>
              <w:rFonts w:ascii="Arial" w:hAnsi="Arial" w:cs="Arial"/>
              <w:sz w:val="20"/>
              <w:szCs w:val="20"/>
            </w:rPr>
          </w:rPrChange>
        </w:rPr>
        <w:t>son ciertas</w:t>
      </w:r>
    </w:p>
    <w:p w14:paraId="25CA44AD" w14:textId="5EAB5B2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Ninguna de las anteriores</w:t>
      </w:r>
    </w:p>
    <w:p w14:paraId="5BB978D0" w14:textId="127CBCCD" w:rsidR="009B1845" w:rsidRPr="008B48FB" w:rsidRDefault="009B1845" w:rsidP="008B48FB">
      <w:pPr>
        <w:pStyle w:val="Prrafodelista"/>
        <w:spacing w:line="360" w:lineRule="auto"/>
        <w:jc w:val="both"/>
        <w:rPr>
          <w:rFonts w:ascii="Arial" w:hAnsi="Arial" w:cs="Arial"/>
          <w:sz w:val="20"/>
          <w:szCs w:val="20"/>
        </w:rPr>
      </w:pPr>
    </w:p>
    <w:p w14:paraId="755CA6D7" w14:textId="77777777" w:rsidR="009B1845" w:rsidRPr="008B48FB" w:rsidRDefault="009B1845"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El principal tratamiento de la LLA es generalmente:</w:t>
      </w:r>
    </w:p>
    <w:p w14:paraId="7E7979CB"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Cirugía</w:t>
      </w:r>
    </w:p>
    <w:p w14:paraId="15424BF9"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Radioterapia</w:t>
      </w:r>
    </w:p>
    <w:p w14:paraId="2B69403D" w14:textId="77777777" w:rsidR="009B1845" w:rsidRPr="00497733" w:rsidRDefault="009B1845" w:rsidP="008B48FB">
      <w:pPr>
        <w:pStyle w:val="Prrafodelista"/>
        <w:numPr>
          <w:ilvl w:val="2"/>
          <w:numId w:val="5"/>
        </w:numPr>
        <w:spacing w:line="360" w:lineRule="auto"/>
        <w:jc w:val="both"/>
        <w:rPr>
          <w:rFonts w:ascii="Arial" w:hAnsi="Arial" w:cs="Arial"/>
          <w:sz w:val="20"/>
          <w:szCs w:val="20"/>
          <w:u w:val="single"/>
          <w:rPrChange w:id="10" w:author="ZORAIDA" w:date="2019-09-09T19:42:00Z">
            <w:rPr>
              <w:rFonts w:ascii="Arial" w:hAnsi="Arial" w:cs="Arial"/>
              <w:sz w:val="20"/>
              <w:szCs w:val="20"/>
            </w:rPr>
          </w:rPrChange>
        </w:rPr>
      </w:pPr>
      <w:r w:rsidRPr="00497733">
        <w:rPr>
          <w:rFonts w:ascii="Arial" w:hAnsi="Arial" w:cs="Arial"/>
          <w:sz w:val="20"/>
          <w:szCs w:val="20"/>
          <w:u w:val="single"/>
          <w:rPrChange w:id="11" w:author="ZORAIDA" w:date="2019-09-09T19:42:00Z">
            <w:rPr>
              <w:rFonts w:ascii="Arial" w:hAnsi="Arial" w:cs="Arial"/>
              <w:sz w:val="20"/>
              <w:szCs w:val="20"/>
            </w:rPr>
          </w:rPrChange>
        </w:rPr>
        <w:t>Quimioterapia a largo plazo</w:t>
      </w:r>
    </w:p>
    <w:p w14:paraId="7FD22126"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Ninguna de las anteriores</w:t>
      </w:r>
    </w:p>
    <w:p w14:paraId="3B4EA977" w14:textId="77777777" w:rsidR="009B1845" w:rsidRPr="008B48FB" w:rsidRDefault="009B1845" w:rsidP="008B48FB">
      <w:pPr>
        <w:pStyle w:val="Prrafodelista"/>
        <w:spacing w:line="360" w:lineRule="auto"/>
        <w:ind w:left="1440"/>
        <w:jc w:val="both"/>
        <w:rPr>
          <w:rFonts w:ascii="Arial" w:hAnsi="Arial" w:cs="Arial"/>
          <w:sz w:val="20"/>
          <w:szCs w:val="20"/>
        </w:rPr>
      </w:pPr>
    </w:p>
    <w:p w14:paraId="53C7FB0B" w14:textId="77777777" w:rsidR="009B1845" w:rsidRPr="008B48FB" w:rsidRDefault="009B1845"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Por lo general el tratamiento de quimioterapia en LLA consiste en 3 fases: Inducción, Consolidación y Mantenimiento.  La anterior afirmación es:</w:t>
      </w:r>
    </w:p>
    <w:p w14:paraId="39F6B368"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Falsa</w:t>
      </w:r>
    </w:p>
    <w:p w14:paraId="484D7186" w14:textId="77777777" w:rsidR="009B1845" w:rsidRPr="00497733" w:rsidRDefault="009B1845" w:rsidP="008B48FB">
      <w:pPr>
        <w:pStyle w:val="Prrafodelista"/>
        <w:numPr>
          <w:ilvl w:val="2"/>
          <w:numId w:val="5"/>
        </w:numPr>
        <w:spacing w:line="360" w:lineRule="auto"/>
        <w:jc w:val="both"/>
        <w:rPr>
          <w:rFonts w:ascii="Arial" w:hAnsi="Arial" w:cs="Arial"/>
          <w:sz w:val="20"/>
          <w:szCs w:val="20"/>
          <w:u w:val="single"/>
          <w:rPrChange w:id="12" w:author="ZORAIDA" w:date="2019-09-09T19:42:00Z">
            <w:rPr>
              <w:rFonts w:ascii="Arial" w:hAnsi="Arial" w:cs="Arial"/>
              <w:sz w:val="20"/>
              <w:szCs w:val="20"/>
            </w:rPr>
          </w:rPrChange>
        </w:rPr>
      </w:pPr>
      <w:r w:rsidRPr="00497733">
        <w:rPr>
          <w:rFonts w:ascii="Arial" w:hAnsi="Arial" w:cs="Arial"/>
          <w:sz w:val="20"/>
          <w:szCs w:val="20"/>
          <w:u w:val="single"/>
          <w:rPrChange w:id="13" w:author="ZORAIDA" w:date="2019-09-09T19:42:00Z">
            <w:rPr>
              <w:rFonts w:ascii="Arial" w:hAnsi="Arial" w:cs="Arial"/>
              <w:sz w:val="20"/>
              <w:szCs w:val="20"/>
            </w:rPr>
          </w:rPrChange>
        </w:rPr>
        <w:t>Verdadera</w:t>
      </w:r>
    </w:p>
    <w:p w14:paraId="5E090C3A" w14:textId="77777777" w:rsidR="009B1845" w:rsidRPr="008B48FB" w:rsidRDefault="009B1845" w:rsidP="008B48FB">
      <w:pPr>
        <w:spacing w:line="360" w:lineRule="auto"/>
        <w:jc w:val="both"/>
        <w:rPr>
          <w:rFonts w:ascii="Arial" w:hAnsi="Arial" w:cs="Arial"/>
          <w:sz w:val="20"/>
          <w:szCs w:val="20"/>
        </w:rPr>
      </w:pPr>
    </w:p>
    <w:p w14:paraId="1C26F227" w14:textId="77777777" w:rsidR="009B1845" w:rsidRPr="008B48FB" w:rsidRDefault="009B1845"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La quimioterapia de Inducción incluye combinaciones de medicamentos como:</w:t>
      </w:r>
    </w:p>
    <w:p w14:paraId="1D2476EC"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Vincristina + Prednisona + Doxorrubicina</w:t>
      </w:r>
    </w:p>
    <w:p w14:paraId="1AF2EA6B"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Cisplatino +  Etopósido</w:t>
      </w:r>
    </w:p>
    <w:p w14:paraId="7417C490"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Metotrexato + Citarabina</w:t>
      </w:r>
    </w:p>
    <w:p w14:paraId="4EDCC345" w14:textId="70793409" w:rsidR="009B1845" w:rsidRPr="00A865EA" w:rsidRDefault="009B1845" w:rsidP="008B48FB">
      <w:pPr>
        <w:pStyle w:val="Prrafodelista"/>
        <w:numPr>
          <w:ilvl w:val="2"/>
          <w:numId w:val="5"/>
        </w:numPr>
        <w:spacing w:line="360" w:lineRule="auto"/>
        <w:jc w:val="both"/>
        <w:rPr>
          <w:rFonts w:ascii="Arial" w:hAnsi="Arial" w:cs="Arial"/>
          <w:sz w:val="20"/>
          <w:szCs w:val="20"/>
          <w:u w:val="single"/>
          <w:rPrChange w:id="14" w:author="ZORAIDA" w:date="2019-09-09T19:43:00Z">
            <w:rPr>
              <w:rFonts w:ascii="Arial" w:hAnsi="Arial" w:cs="Arial"/>
              <w:sz w:val="20"/>
              <w:szCs w:val="20"/>
            </w:rPr>
          </w:rPrChange>
        </w:rPr>
      </w:pPr>
      <w:r w:rsidRPr="008B48FB">
        <w:rPr>
          <w:rFonts w:ascii="Arial" w:hAnsi="Arial" w:cs="Arial"/>
          <w:sz w:val="20"/>
          <w:szCs w:val="20"/>
        </w:rPr>
        <w:t>A</w:t>
      </w:r>
      <w:r w:rsidR="00CC224D">
        <w:rPr>
          <w:rFonts w:ascii="Arial" w:hAnsi="Arial" w:cs="Arial"/>
          <w:sz w:val="20"/>
          <w:szCs w:val="20"/>
        </w:rPr>
        <w:t xml:space="preserve"> </w:t>
      </w:r>
      <w:r w:rsidRPr="008B48FB">
        <w:rPr>
          <w:rFonts w:ascii="Arial" w:hAnsi="Arial" w:cs="Arial"/>
          <w:sz w:val="20"/>
          <w:szCs w:val="20"/>
        </w:rPr>
        <w:t>y</w:t>
      </w:r>
      <w:r w:rsidR="00CC224D">
        <w:rPr>
          <w:rFonts w:ascii="Arial" w:hAnsi="Arial" w:cs="Arial"/>
          <w:sz w:val="20"/>
          <w:szCs w:val="20"/>
        </w:rPr>
        <w:t xml:space="preserve"> </w:t>
      </w:r>
      <w:r w:rsidRPr="00A865EA">
        <w:rPr>
          <w:rFonts w:ascii="Arial" w:hAnsi="Arial" w:cs="Arial"/>
          <w:sz w:val="20"/>
          <w:szCs w:val="20"/>
          <w:u w:val="single"/>
          <w:rPrChange w:id="15" w:author="ZORAIDA" w:date="2019-09-09T19:43:00Z">
            <w:rPr>
              <w:rFonts w:ascii="Arial" w:hAnsi="Arial" w:cs="Arial"/>
              <w:sz w:val="20"/>
              <w:szCs w:val="20"/>
            </w:rPr>
          </w:rPrChange>
        </w:rPr>
        <w:t>C son correctas</w:t>
      </w:r>
    </w:p>
    <w:p w14:paraId="063C0AC2"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B es correcta</w:t>
      </w:r>
    </w:p>
    <w:p w14:paraId="48755C0A" w14:textId="77777777" w:rsidR="009B283B" w:rsidRPr="008B48FB" w:rsidRDefault="009B283B" w:rsidP="008B48FB">
      <w:pPr>
        <w:pStyle w:val="Prrafodelista"/>
        <w:spacing w:line="360" w:lineRule="auto"/>
        <w:ind w:left="2160"/>
        <w:jc w:val="both"/>
        <w:rPr>
          <w:rFonts w:ascii="Arial" w:hAnsi="Arial" w:cs="Arial"/>
          <w:sz w:val="20"/>
          <w:szCs w:val="20"/>
        </w:rPr>
      </w:pPr>
    </w:p>
    <w:p w14:paraId="5958C1E0" w14:textId="77777777" w:rsidR="009B1845" w:rsidRPr="008B48FB" w:rsidRDefault="009B1845" w:rsidP="008B48FB">
      <w:pPr>
        <w:pStyle w:val="Prrafodelista"/>
        <w:spacing w:line="360" w:lineRule="auto"/>
        <w:jc w:val="both"/>
        <w:rPr>
          <w:rFonts w:ascii="Arial" w:hAnsi="Arial" w:cs="Arial"/>
          <w:sz w:val="20"/>
          <w:szCs w:val="20"/>
        </w:rPr>
      </w:pPr>
    </w:p>
    <w:p w14:paraId="3D128AD6" w14:textId="5B556770" w:rsidR="009B1845" w:rsidRPr="008B48FB" w:rsidRDefault="009B1845"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El Blinatum</w:t>
      </w:r>
      <w:r w:rsidR="005B03BF">
        <w:rPr>
          <w:rFonts w:ascii="Arial" w:hAnsi="Arial" w:cs="Arial"/>
          <w:sz w:val="20"/>
          <w:szCs w:val="20"/>
        </w:rPr>
        <w:t>o</w:t>
      </w:r>
      <w:r w:rsidRPr="008B48FB">
        <w:rPr>
          <w:rFonts w:ascii="Arial" w:hAnsi="Arial" w:cs="Arial"/>
          <w:sz w:val="20"/>
          <w:szCs w:val="20"/>
        </w:rPr>
        <w:t>mab actúa uniéndose a las proteínas:</w:t>
      </w:r>
    </w:p>
    <w:p w14:paraId="0B651321" w14:textId="7F5357D9" w:rsidR="009B1845" w:rsidRPr="00A865EA" w:rsidDel="00A865EA" w:rsidRDefault="009B1845" w:rsidP="00A865EA">
      <w:pPr>
        <w:pStyle w:val="Prrafodelista"/>
        <w:numPr>
          <w:ilvl w:val="2"/>
          <w:numId w:val="5"/>
        </w:numPr>
        <w:rPr>
          <w:del w:id="16" w:author="ZORAIDA" w:date="2019-09-09T19:43:00Z"/>
          <w:rFonts w:ascii="Arial" w:hAnsi="Arial" w:cs="Arial"/>
          <w:sz w:val="20"/>
          <w:szCs w:val="20"/>
          <w:rPrChange w:id="17" w:author="ZORAIDA" w:date="2019-09-09T19:43:00Z">
            <w:rPr>
              <w:del w:id="18" w:author="ZORAIDA" w:date="2019-09-09T19:43:00Z"/>
            </w:rPr>
          </w:rPrChange>
        </w:rPr>
        <w:pPrChange w:id="19" w:author="ZORAIDA" w:date="2019-09-09T19:43:00Z">
          <w:pPr>
            <w:pStyle w:val="Prrafodelista"/>
            <w:numPr>
              <w:ilvl w:val="2"/>
              <w:numId w:val="5"/>
            </w:numPr>
            <w:spacing w:line="360" w:lineRule="auto"/>
            <w:ind w:left="2160" w:hanging="360"/>
            <w:jc w:val="both"/>
          </w:pPr>
        </w:pPrChange>
      </w:pPr>
      <w:del w:id="20" w:author="ZORAIDA" w:date="2019-09-09T19:43:00Z">
        <w:r w:rsidRPr="00A865EA" w:rsidDel="00A865EA">
          <w:rPr>
            <w:rFonts w:ascii="Arial" w:hAnsi="Arial" w:cs="Arial"/>
            <w:sz w:val="20"/>
            <w:szCs w:val="20"/>
            <w:rPrChange w:id="21" w:author="ZORAIDA" w:date="2019-09-09T19:43:00Z">
              <w:rPr/>
            </w:rPrChange>
          </w:rPr>
          <w:delText>CD20</w:delText>
        </w:r>
      </w:del>
    </w:p>
    <w:p w14:paraId="3F9B953B" w14:textId="7EC207EA" w:rsidR="009B1845" w:rsidRPr="00A865EA" w:rsidRDefault="009B1845" w:rsidP="00A865EA">
      <w:pPr>
        <w:pStyle w:val="Prrafodelista"/>
        <w:numPr>
          <w:ilvl w:val="2"/>
          <w:numId w:val="5"/>
        </w:numPr>
        <w:rPr>
          <w:rPrChange w:id="22" w:author="ZORAIDA" w:date="2019-09-09T19:43:00Z">
            <w:rPr/>
          </w:rPrChange>
        </w:rPr>
        <w:pPrChange w:id="23" w:author="ZORAIDA" w:date="2019-09-09T19:43:00Z">
          <w:pPr>
            <w:pStyle w:val="Prrafodelista"/>
            <w:numPr>
              <w:ilvl w:val="2"/>
              <w:numId w:val="5"/>
            </w:numPr>
            <w:spacing w:line="360" w:lineRule="auto"/>
            <w:ind w:left="2160" w:hanging="360"/>
            <w:jc w:val="both"/>
          </w:pPr>
        </w:pPrChange>
      </w:pPr>
      <w:r w:rsidRPr="00A865EA">
        <w:rPr>
          <w:rPrChange w:id="24" w:author="ZORAIDA" w:date="2019-09-09T19:43:00Z">
            <w:rPr/>
          </w:rPrChange>
        </w:rPr>
        <w:t>CD19</w:t>
      </w:r>
    </w:p>
    <w:p w14:paraId="4EB8D3C5" w14:textId="77777777"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CD3</w:t>
      </w:r>
    </w:p>
    <w:p w14:paraId="23A11684" w14:textId="27ABB62F" w:rsidR="009B1845" w:rsidRPr="008B48FB" w:rsidRDefault="009B1845"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A</w:t>
      </w:r>
      <w:r w:rsidR="00CC224D">
        <w:rPr>
          <w:rFonts w:ascii="Arial" w:hAnsi="Arial" w:cs="Arial"/>
          <w:sz w:val="20"/>
          <w:szCs w:val="20"/>
        </w:rPr>
        <w:t xml:space="preserve"> </w:t>
      </w:r>
      <w:r w:rsidRPr="008B48FB">
        <w:rPr>
          <w:rFonts w:ascii="Arial" w:hAnsi="Arial" w:cs="Arial"/>
          <w:sz w:val="20"/>
          <w:szCs w:val="20"/>
        </w:rPr>
        <w:t>y</w:t>
      </w:r>
      <w:r w:rsidR="00CC224D">
        <w:rPr>
          <w:rFonts w:ascii="Arial" w:hAnsi="Arial" w:cs="Arial"/>
          <w:sz w:val="20"/>
          <w:szCs w:val="20"/>
        </w:rPr>
        <w:t xml:space="preserve"> </w:t>
      </w:r>
      <w:r w:rsidRPr="008B48FB">
        <w:rPr>
          <w:rFonts w:ascii="Arial" w:hAnsi="Arial" w:cs="Arial"/>
          <w:sz w:val="20"/>
          <w:szCs w:val="20"/>
        </w:rPr>
        <w:t>C son correctas</w:t>
      </w:r>
    </w:p>
    <w:p w14:paraId="75E999A5" w14:textId="19B9A4F6" w:rsidR="009B1845" w:rsidRPr="00A865EA" w:rsidRDefault="009B1845" w:rsidP="008B48FB">
      <w:pPr>
        <w:pStyle w:val="Prrafodelista"/>
        <w:numPr>
          <w:ilvl w:val="2"/>
          <w:numId w:val="5"/>
        </w:numPr>
        <w:spacing w:line="360" w:lineRule="auto"/>
        <w:jc w:val="both"/>
        <w:rPr>
          <w:rFonts w:ascii="Arial" w:hAnsi="Arial" w:cs="Arial"/>
          <w:sz w:val="20"/>
          <w:szCs w:val="20"/>
          <w:u w:val="single"/>
          <w:rPrChange w:id="25" w:author="ZORAIDA" w:date="2019-09-09T19:43:00Z">
            <w:rPr>
              <w:rFonts w:ascii="Arial" w:hAnsi="Arial" w:cs="Arial"/>
              <w:sz w:val="20"/>
              <w:szCs w:val="20"/>
            </w:rPr>
          </w:rPrChange>
        </w:rPr>
      </w:pPr>
      <w:r w:rsidRPr="00A865EA">
        <w:rPr>
          <w:rFonts w:ascii="Arial" w:hAnsi="Arial" w:cs="Arial"/>
          <w:sz w:val="20"/>
          <w:szCs w:val="20"/>
          <w:u w:val="single"/>
          <w:rPrChange w:id="26" w:author="ZORAIDA" w:date="2019-09-09T19:43:00Z">
            <w:rPr>
              <w:rFonts w:ascii="Arial" w:hAnsi="Arial" w:cs="Arial"/>
              <w:sz w:val="20"/>
              <w:szCs w:val="20"/>
            </w:rPr>
          </w:rPrChange>
        </w:rPr>
        <w:t>B</w:t>
      </w:r>
      <w:r w:rsidR="00CC224D" w:rsidRPr="00A865EA">
        <w:rPr>
          <w:rFonts w:ascii="Arial" w:hAnsi="Arial" w:cs="Arial"/>
          <w:sz w:val="20"/>
          <w:szCs w:val="20"/>
          <w:u w:val="single"/>
          <w:rPrChange w:id="27" w:author="ZORAIDA" w:date="2019-09-09T19:43:00Z">
            <w:rPr>
              <w:rFonts w:ascii="Arial" w:hAnsi="Arial" w:cs="Arial"/>
              <w:sz w:val="20"/>
              <w:szCs w:val="20"/>
            </w:rPr>
          </w:rPrChange>
        </w:rPr>
        <w:t xml:space="preserve"> </w:t>
      </w:r>
      <w:r w:rsidRPr="00A865EA">
        <w:rPr>
          <w:rFonts w:ascii="Arial" w:hAnsi="Arial" w:cs="Arial"/>
          <w:sz w:val="20"/>
          <w:szCs w:val="20"/>
          <w:u w:val="single"/>
          <w:rPrChange w:id="28" w:author="ZORAIDA" w:date="2019-09-09T19:43:00Z">
            <w:rPr>
              <w:rFonts w:ascii="Arial" w:hAnsi="Arial" w:cs="Arial"/>
              <w:sz w:val="20"/>
              <w:szCs w:val="20"/>
            </w:rPr>
          </w:rPrChange>
        </w:rPr>
        <w:t>y</w:t>
      </w:r>
      <w:r w:rsidR="00CC224D" w:rsidRPr="00A865EA">
        <w:rPr>
          <w:rFonts w:ascii="Arial" w:hAnsi="Arial" w:cs="Arial"/>
          <w:sz w:val="20"/>
          <w:szCs w:val="20"/>
          <w:u w:val="single"/>
          <w:rPrChange w:id="29" w:author="ZORAIDA" w:date="2019-09-09T19:43:00Z">
            <w:rPr>
              <w:rFonts w:ascii="Arial" w:hAnsi="Arial" w:cs="Arial"/>
              <w:sz w:val="20"/>
              <w:szCs w:val="20"/>
            </w:rPr>
          </w:rPrChange>
        </w:rPr>
        <w:t xml:space="preserve"> </w:t>
      </w:r>
      <w:r w:rsidRPr="00A865EA">
        <w:rPr>
          <w:rFonts w:ascii="Arial" w:hAnsi="Arial" w:cs="Arial"/>
          <w:sz w:val="20"/>
          <w:szCs w:val="20"/>
          <w:u w:val="single"/>
          <w:rPrChange w:id="30" w:author="ZORAIDA" w:date="2019-09-09T19:43:00Z">
            <w:rPr>
              <w:rFonts w:ascii="Arial" w:hAnsi="Arial" w:cs="Arial"/>
              <w:sz w:val="20"/>
              <w:szCs w:val="20"/>
            </w:rPr>
          </w:rPrChange>
        </w:rPr>
        <w:t>C son correctas</w:t>
      </w:r>
    </w:p>
    <w:p w14:paraId="1DB84B06" w14:textId="77777777" w:rsidR="009B1845" w:rsidRPr="008B48FB" w:rsidRDefault="009B1845" w:rsidP="008B48FB">
      <w:pPr>
        <w:spacing w:line="360" w:lineRule="auto"/>
        <w:jc w:val="both"/>
        <w:rPr>
          <w:rFonts w:ascii="Arial" w:hAnsi="Arial" w:cs="Arial"/>
          <w:sz w:val="20"/>
          <w:szCs w:val="20"/>
        </w:rPr>
      </w:pPr>
    </w:p>
    <w:p w14:paraId="4222F73A" w14:textId="27119155" w:rsidR="009B1845" w:rsidRPr="008B48FB" w:rsidRDefault="00185656" w:rsidP="008B48FB">
      <w:pPr>
        <w:pStyle w:val="Prrafodelista"/>
        <w:numPr>
          <w:ilvl w:val="1"/>
          <w:numId w:val="5"/>
        </w:numPr>
        <w:spacing w:line="360" w:lineRule="auto"/>
        <w:jc w:val="both"/>
        <w:rPr>
          <w:rFonts w:ascii="Arial" w:hAnsi="Arial" w:cs="Arial"/>
          <w:sz w:val="20"/>
          <w:szCs w:val="20"/>
        </w:rPr>
      </w:pPr>
      <w:r>
        <w:rPr>
          <w:rFonts w:ascii="Arial" w:hAnsi="Arial" w:cs="Arial"/>
          <w:sz w:val="20"/>
          <w:szCs w:val="20"/>
        </w:rPr>
        <w:t xml:space="preserve"> 1 ciclo de</w:t>
      </w:r>
      <w:r w:rsidR="009B1845" w:rsidRPr="008B48FB">
        <w:rPr>
          <w:rFonts w:ascii="Arial" w:hAnsi="Arial" w:cs="Arial"/>
          <w:sz w:val="20"/>
          <w:szCs w:val="20"/>
        </w:rPr>
        <w:t xml:space="preserve"> Blinatum</w:t>
      </w:r>
      <w:r w:rsidR="005B03BF">
        <w:rPr>
          <w:rFonts w:ascii="Arial" w:hAnsi="Arial" w:cs="Arial"/>
          <w:sz w:val="20"/>
          <w:szCs w:val="20"/>
        </w:rPr>
        <w:t>o</w:t>
      </w:r>
      <w:r w:rsidR="009B1845" w:rsidRPr="008B48FB">
        <w:rPr>
          <w:rFonts w:ascii="Arial" w:hAnsi="Arial" w:cs="Arial"/>
          <w:sz w:val="20"/>
          <w:szCs w:val="20"/>
        </w:rPr>
        <w:t>mab</w:t>
      </w:r>
      <w:r>
        <w:rPr>
          <w:rFonts w:ascii="Arial" w:hAnsi="Arial" w:cs="Arial"/>
          <w:sz w:val="20"/>
          <w:szCs w:val="20"/>
        </w:rPr>
        <w:t xml:space="preserve"> para el tratamiento de la LLA</w:t>
      </w:r>
      <w:r w:rsidR="009B1845" w:rsidRPr="008B48FB">
        <w:rPr>
          <w:rFonts w:ascii="Arial" w:hAnsi="Arial" w:cs="Arial"/>
          <w:sz w:val="20"/>
          <w:szCs w:val="20"/>
        </w:rPr>
        <w:t xml:space="preserve"> consiste en </w:t>
      </w:r>
      <w:r>
        <w:rPr>
          <w:rFonts w:ascii="Arial" w:hAnsi="Arial" w:cs="Arial"/>
          <w:sz w:val="20"/>
          <w:szCs w:val="20"/>
        </w:rPr>
        <w:t xml:space="preserve">infundir </w:t>
      </w:r>
      <w:r w:rsidR="009B1845" w:rsidRPr="008B48FB">
        <w:rPr>
          <w:rFonts w:ascii="Arial" w:hAnsi="Arial" w:cs="Arial"/>
          <w:sz w:val="20"/>
          <w:szCs w:val="20"/>
        </w:rPr>
        <w:t xml:space="preserve"> el medicamento </w:t>
      </w:r>
      <w:r>
        <w:rPr>
          <w:rFonts w:ascii="Arial" w:hAnsi="Arial" w:cs="Arial"/>
          <w:sz w:val="20"/>
          <w:szCs w:val="20"/>
        </w:rPr>
        <w:t xml:space="preserve">de forma </w:t>
      </w:r>
      <w:r w:rsidR="00BE046F" w:rsidRPr="008B48FB">
        <w:rPr>
          <w:rFonts w:ascii="Arial" w:hAnsi="Arial" w:cs="Arial"/>
          <w:sz w:val="20"/>
          <w:szCs w:val="20"/>
        </w:rPr>
        <w:t xml:space="preserve"> </w:t>
      </w:r>
      <w:r w:rsidRPr="008B48FB">
        <w:rPr>
          <w:rFonts w:ascii="Arial" w:hAnsi="Arial" w:cs="Arial"/>
          <w:sz w:val="20"/>
          <w:szCs w:val="20"/>
        </w:rPr>
        <w:t>continua</w:t>
      </w:r>
      <w:r w:rsidR="00C009EA">
        <w:rPr>
          <w:rFonts w:ascii="Arial" w:hAnsi="Arial" w:cs="Arial"/>
          <w:sz w:val="20"/>
          <w:szCs w:val="20"/>
        </w:rPr>
        <w:t xml:space="preserve"> y a un flujo constante</w:t>
      </w:r>
      <w:r w:rsidR="00BE046F" w:rsidRPr="008B48FB">
        <w:rPr>
          <w:rFonts w:ascii="Arial" w:hAnsi="Arial" w:cs="Arial"/>
          <w:sz w:val="20"/>
          <w:szCs w:val="20"/>
        </w:rPr>
        <w:t xml:space="preserve"> por:</w:t>
      </w:r>
    </w:p>
    <w:p w14:paraId="527341F0" w14:textId="77777777"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7 días</w:t>
      </w:r>
    </w:p>
    <w:p w14:paraId="2AB5742C" w14:textId="77777777"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10 días</w:t>
      </w:r>
    </w:p>
    <w:p w14:paraId="0E36899D" w14:textId="41790A80" w:rsidR="00BE046F" w:rsidRPr="00A865EA" w:rsidRDefault="00BE046F" w:rsidP="008B48FB">
      <w:pPr>
        <w:pStyle w:val="Prrafodelista"/>
        <w:numPr>
          <w:ilvl w:val="2"/>
          <w:numId w:val="5"/>
        </w:numPr>
        <w:spacing w:line="360" w:lineRule="auto"/>
        <w:jc w:val="both"/>
        <w:rPr>
          <w:rFonts w:ascii="Arial" w:hAnsi="Arial" w:cs="Arial"/>
          <w:sz w:val="20"/>
          <w:szCs w:val="20"/>
          <w:u w:val="single"/>
          <w:rPrChange w:id="31" w:author="ZORAIDA" w:date="2019-09-09T19:44:00Z">
            <w:rPr>
              <w:rFonts w:ascii="Arial" w:hAnsi="Arial" w:cs="Arial"/>
              <w:sz w:val="20"/>
              <w:szCs w:val="20"/>
            </w:rPr>
          </w:rPrChange>
        </w:rPr>
      </w:pPr>
      <w:r w:rsidRPr="00A865EA">
        <w:rPr>
          <w:rFonts w:ascii="Arial" w:hAnsi="Arial" w:cs="Arial"/>
          <w:sz w:val="20"/>
          <w:szCs w:val="20"/>
          <w:u w:val="single"/>
          <w:rPrChange w:id="32" w:author="ZORAIDA" w:date="2019-09-09T19:44:00Z">
            <w:rPr>
              <w:rFonts w:ascii="Arial" w:hAnsi="Arial" w:cs="Arial"/>
              <w:sz w:val="20"/>
              <w:szCs w:val="20"/>
            </w:rPr>
          </w:rPrChange>
        </w:rPr>
        <w:lastRenderedPageBreak/>
        <w:t>28</w:t>
      </w:r>
      <w:r w:rsidR="00185656" w:rsidRPr="00A865EA">
        <w:rPr>
          <w:rFonts w:ascii="Arial" w:hAnsi="Arial" w:cs="Arial"/>
          <w:sz w:val="20"/>
          <w:szCs w:val="20"/>
          <w:u w:val="single"/>
          <w:rPrChange w:id="33" w:author="ZORAIDA" w:date="2019-09-09T19:44:00Z">
            <w:rPr>
              <w:rFonts w:ascii="Arial" w:hAnsi="Arial" w:cs="Arial"/>
              <w:sz w:val="20"/>
              <w:szCs w:val="20"/>
            </w:rPr>
          </w:rPrChange>
        </w:rPr>
        <w:t xml:space="preserve"> </w:t>
      </w:r>
      <w:r w:rsidRPr="00A865EA">
        <w:rPr>
          <w:rFonts w:ascii="Arial" w:hAnsi="Arial" w:cs="Arial"/>
          <w:sz w:val="20"/>
          <w:szCs w:val="20"/>
          <w:u w:val="single"/>
          <w:rPrChange w:id="34" w:author="ZORAIDA" w:date="2019-09-09T19:44:00Z">
            <w:rPr>
              <w:rFonts w:ascii="Arial" w:hAnsi="Arial" w:cs="Arial"/>
              <w:sz w:val="20"/>
              <w:szCs w:val="20"/>
            </w:rPr>
          </w:rPrChange>
        </w:rPr>
        <w:t>días</w:t>
      </w:r>
    </w:p>
    <w:p w14:paraId="5D4A0667" w14:textId="77777777" w:rsidR="00401BE0"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Ninguna de las anteriores</w:t>
      </w:r>
      <w:r w:rsidR="00401BE0" w:rsidRPr="008B48FB">
        <w:rPr>
          <w:rFonts w:ascii="Arial" w:hAnsi="Arial" w:cs="Arial"/>
          <w:sz w:val="20"/>
          <w:szCs w:val="20"/>
        </w:rPr>
        <w:t xml:space="preserve"> </w:t>
      </w:r>
    </w:p>
    <w:p w14:paraId="7BE48A5C" w14:textId="77777777" w:rsidR="00401BE0" w:rsidRPr="008B48FB" w:rsidRDefault="00401BE0" w:rsidP="008B48FB">
      <w:pPr>
        <w:spacing w:line="360" w:lineRule="auto"/>
        <w:jc w:val="both"/>
        <w:rPr>
          <w:rFonts w:ascii="Arial" w:hAnsi="Arial" w:cs="Arial"/>
          <w:sz w:val="20"/>
          <w:szCs w:val="20"/>
        </w:rPr>
      </w:pPr>
    </w:p>
    <w:p w14:paraId="427BD5A0" w14:textId="77777777" w:rsidR="00BE046F" w:rsidRPr="008B48FB" w:rsidRDefault="00BE046F" w:rsidP="008B48FB">
      <w:pPr>
        <w:spacing w:line="360" w:lineRule="auto"/>
        <w:jc w:val="both"/>
        <w:rPr>
          <w:rFonts w:ascii="Arial" w:hAnsi="Arial" w:cs="Arial"/>
          <w:sz w:val="20"/>
          <w:szCs w:val="20"/>
        </w:rPr>
      </w:pPr>
    </w:p>
    <w:p w14:paraId="23BF41A1" w14:textId="2F36F73D" w:rsidR="00BE046F" w:rsidRPr="008B48FB" w:rsidRDefault="00BE046F"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Se desea preparar Blinatum</w:t>
      </w:r>
      <w:r w:rsidR="00C009EA">
        <w:rPr>
          <w:rFonts w:ascii="Arial" w:hAnsi="Arial" w:cs="Arial"/>
          <w:sz w:val="20"/>
          <w:szCs w:val="20"/>
        </w:rPr>
        <w:t>o</w:t>
      </w:r>
      <w:r w:rsidRPr="008B48FB">
        <w:rPr>
          <w:rFonts w:ascii="Arial" w:hAnsi="Arial" w:cs="Arial"/>
          <w:sz w:val="20"/>
          <w:szCs w:val="20"/>
        </w:rPr>
        <w:t xml:space="preserve">mab en infusión </w:t>
      </w:r>
      <w:r w:rsidR="007F4B08" w:rsidRPr="008B48FB">
        <w:rPr>
          <w:rFonts w:ascii="Arial" w:hAnsi="Arial" w:cs="Arial"/>
          <w:sz w:val="20"/>
          <w:szCs w:val="20"/>
        </w:rPr>
        <w:t>continúa</w:t>
      </w:r>
      <w:r w:rsidR="002F24B3">
        <w:rPr>
          <w:rFonts w:ascii="Arial" w:hAnsi="Arial" w:cs="Arial"/>
          <w:sz w:val="20"/>
          <w:szCs w:val="20"/>
        </w:rPr>
        <w:t xml:space="preserve"> a la dosis de 28 mcg/dia</w:t>
      </w:r>
      <w:r w:rsidRPr="008B48FB">
        <w:rPr>
          <w:rFonts w:ascii="Arial" w:hAnsi="Arial" w:cs="Arial"/>
          <w:sz w:val="20"/>
          <w:szCs w:val="20"/>
        </w:rPr>
        <w:t xml:space="preserve"> para 48 horas, se debe:</w:t>
      </w:r>
    </w:p>
    <w:p w14:paraId="7B45838B" w14:textId="6AB79DCB"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Agregar la cantidad necesaria de Blinatum</w:t>
      </w:r>
      <w:r w:rsidR="007F4B08">
        <w:rPr>
          <w:rFonts w:ascii="Arial" w:hAnsi="Arial" w:cs="Arial"/>
          <w:sz w:val="20"/>
          <w:szCs w:val="20"/>
        </w:rPr>
        <w:t>o</w:t>
      </w:r>
      <w:r w:rsidRPr="008B48FB">
        <w:rPr>
          <w:rFonts w:ascii="Arial" w:hAnsi="Arial" w:cs="Arial"/>
          <w:sz w:val="20"/>
          <w:szCs w:val="20"/>
        </w:rPr>
        <w:t>mab, aumentando la cantidad de estabilizante sin variar el volumen final de la mezcla</w:t>
      </w:r>
    </w:p>
    <w:p w14:paraId="34D46555" w14:textId="212D5C1D"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Agregar la cantidad necesaria de Blinatum</w:t>
      </w:r>
      <w:r w:rsidR="007F4B08">
        <w:rPr>
          <w:rFonts w:ascii="Arial" w:hAnsi="Arial" w:cs="Arial"/>
          <w:sz w:val="20"/>
          <w:szCs w:val="20"/>
        </w:rPr>
        <w:t>o</w:t>
      </w:r>
      <w:r w:rsidRPr="008B48FB">
        <w:rPr>
          <w:rFonts w:ascii="Arial" w:hAnsi="Arial" w:cs="Arial"/>
          <w:sz w:val="20"/>
          <w:szCs w:val="20"/>
        </w:rPr>
        <w:t>mab, aumentando el volumen final de la mezcla, sin variar la cantidad de estabilizante</w:t>
      </w:r>
    </w:p>
    <w:p w14:paraId="53402ED7" w14:textId="64337AC8" w:rsidR="00BE046F" w:rsidRPr="00A865EA" w:rsidRDefault="00BE046F" w:rsidP="008B48FB">
      <w:pPr>
        <w:pStyle w:val="Prrafodelista"/>
        <w:numPr>
          <w:ilvl w:val="2"/>
          <w:numId w:val="5"/>
        </w:numPr>
        <w:spacing w:line="360" w:lineRule="auto"/>
        <w:jc w:val="both"/>
        <w:rPr>
          <w:rFonts w:ascii="Arial" w:hAnsi="Arial" w:cs="Arial"/>
          <w:sz w:val="20"/>
          <w:szCs w:val="20"/>
          <w:u w:val="single"/>
          <w:rPrChange w:id="35" w:author="ZORAIDA" w:date="2019-09-09T19:45:00Z">
            <w:rPr>
              <w:rFonts w:ascii="Arial" w:hAnsi="Arial" w:cs="Arial"/>
              <w:sz w:val="20"/>
              <w:szCs w:val="20"/>
            </w:rPr>
          </w:rPrChange>
        </w:rPr>
      </w:pPr>
      <w:r w:rsidRPr="00A865EA">
        <w:rPr>
          <w:rFonts w:ascii="Arial" w:hAnsi="Arial" w:cs="Arial"/>
          <w:sz w:val="20"/>
          <w:szCs w:val="20"/>
          <w:u w:val="single"/>
          <w:rPrChange w:id="36" w:author="ZORAIDA" w:date="2019-09-09T19:45:00Z">
            <w:rPr>
              <w:rFonts w:ascii="Arial" w:hAnsi="Arial" w:cs="Arial"/>
              <w:sz w:val="20"/>
              <w:szCs w:val="20"/>
            </w:rPr>
          </w:rPrChange>
        </w:rPr>
        <w:t>Agregar la cantidad necesaria de Blinatum</w:t>
      </w:r>
      <w:r w:rsidR="00623CB6" w:rsidRPr="00A865EA">
        <w:rPr>
          <w:rFonts w:ascii="Arial" w:hAnsi="Arial" w:cs="Arial"/>
          <w:sz w:val="20"/>
          <w:szCs w:val="20"/>
          <w:u w:val="single"/>
          <w:rPrChange w:id="37" w:author="ZORAIDA" w:date="2019-09-09T19:45:00Z">
            <w:rPr>
              <w:rFonts w:ascii="Arial" w:hAnsi="Arial" w:cs="Arial"/>
              <w:sz w:val="20"/>
              <w:szCs w:val="20"/>
            </w:rPr>
          </w:rPrChange>
        </w:rPr>
        <w:t>o</w:t>
      </w:r>
      <w:r w:rsidRPr="00A865EA">
        <w:rPr>
          <w:rFonts w:ascii="Arial" w:hAnsi="Arial" w:cs="Arial"/>
          <w:sz w:val="20"/>
          <w:szCs w:val="20"/>
          <w:u w:val="single"/>
          <w:rPrChange w:id="38" w:author="ZORAIDA" w:date="2019-09-09T19:45:00Z">
            <w:rPr>
              <w:rFonts w:ascii="Arial" w:hAnsi="Arial" w:cs="Arial"/>
              <w:sz w:val="20"/>
              <w:szCs w:val="20"/>
            </w:rPr>
          </w:rPrChange>
        </w:rPr>
        <w:t>mab, sin variar el volumen final de la mezcla y sin variar la cantidad de estabilizante</w:t>
      </w:r>
    </w:p>
    <w:p w14:paraId="6051DA73" w14:textId="77777777"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Sólo A es correcta</w:t>
      </w:r>
    </w:p>
    <w:p w14:paraId="3F3660A5" w14:textId="77777777" w:rsidR="009B283B" w:rsidRPr="008B48FB" w:rsidRDefault="009B283B" w:rsidP="008B48FB">
      <w:pPr>
        <w:spacing w:line="360" w:lineRule="auto"/>
        <w:jc w:val="both"/>
        <w:rPr>
          <w:rFonts w:ascii="Arial" w:hAnsi="Arial" w:cs="Arial"/>
          <w:sz w:val="20"/>
          <w:szCs w:val="20"/>
        </w:rPr>
      </w:pPr>
    </w:p>
    <w:p w14:paraId="24265EE1" w14:textId="77777777" w:rsidR="00BE046F" w:rsidRPr="008B48FB" w:rsidRDefault="00BE046F" w:rsidP="008B48FB">
      <w:pPr>
        <w:spacing w:line="360" w:lineRule="auto"/>
        <w:jc w:val="both"/>
        <w:rPr>
          <w:rFonts w:ascii="Arial" w:hAnsi="Arial" w:cs="Arial"/>
          <w:sz w:val="20"/>
          <w:szCs w:val="20"/>
        </w:rPr>
      </w:pPr>
    </w:p>
    <w:p w14:paraId="6F129568" w14:textId="77777777" w:rsidR="00BE046F" w:rsidRPr="008B48FB" w:rsidRDefault="00BE046F" w:rsidP="008B48FB">
      <w:pPr>
        <w:pStyle w:val="Prrafodelista"/>
        <w:numPr>
          <w:ilvl w:val="1"/>
          <w:numId w:val="5"/>
        </w:numPr>
        <w:spacing w:line="360" w:lineRule="auto"/>
        <w:jc w:val="both"/>
        <w:rPr>
          <w:rFonts w:ascii="Arial" w:hAnsi="Arial" w:cs="Arial"/>
          <w:sz w:val="20"/>
          <w:szCs w:val="20"/>
        </w:rPr>
      </w:pPr>
      <w:r w:rsidRPr="008B48FB">
        <w:rPr>
          <w:rFonts w:ascii="Arial" w:hAnsi="Arial" w:cs="Arial"/>
          <w:sz w:val="20"/>
          <w:szCs w:val="20"/>
        </w:rPr>
        <w:t>Escoja la relación numérica que más se adapta a la siguiente premisa:</w:t>
      </w:r>
    </w:p>
    <w:p w14:paraId="36FAB569" w14:textId="25FA37FB" w:rsidR="00BE046F" w:rsidRPr="008B48FB" w:rsidRDefault="00BE046F" w:rsidP="008B48FB">
      <w:pPr>
        <w:pStyle w:val="Prrafodelista"/>
        <w:spacing w:line="360" w:lineRule="auto"/>
        <w:ind w:left="1440"/>
        <w:jc w:val="both"/>
        <w:rPr>
          <w:rFonts w:ascii="Arial" w:hAnsi="Arial" w:cs="Arial"/>
          <w:sz w:val="20"/>
          <w:szCs w:val="20"/>
        </w:rPr>
      </w:pPr>
      <w:r w:rsidRPr="008B48FB">
        <w:rPr>
          <w:rFonts w:ascii="Arial" w:hAnsi="Arial" w:cs="Arial"/>
          <w:sz w:val="20"/>
          <w:szCs w:val="20"/>
        </w:rPr>
        <w:t xml:space="preserve">PREMISA: Infusión </w:t>
      </w:r>
      <w:r w:rsidR="0012393C" w:rsidRPr="008B48FB">
        <w:rPr>
          <w:rFonts w:ascii="Arial" w:hAnsi="Arial" w:cs="Arial"/>
          <w:sz w:val="20"/>
          <w:szCs w:val="20"/>
        </w:rPr>
        <w:t>continua</w:t>
      </w:r>
      <w:r w:rsidRPr="008B48FB">
        <w:rPr>
          <w:rFonts w:ascii="Arial" w:hAnsi="Arial" w:cs="Arial"/>
          <w:sz w:val="20"/>
          <w:szCs w:val="20"/>
        </w:rPr>
        <w:t xml:space="preserve"> de </w:t>
      </w:r>
      <w:r w:rsidR="0012393C" w:rsidRPr="008B48FB">
        <w:rPr>
          <w:rFonts w:ascii="Arial" w:hAnsi="Arial" w:cs="Arial"/>
          <w:sz w:val="20"/>
          <w:szCs w:val="20"/>
        </w:rPr>
        <w:t>Blinatum</w:t>
      </w:r>
      <w:r w:rsidR="00CD652A">
        <w:rPr>
          <w:rFonts w:ascii="Arial" w:hAnsi="Arial" w:cs="Arial"/>
          <w:sz w:val="20"/>
          <w:szCs w:val="20"/>
        </w:rPr>
        <w:t>o</w:t>
      </w:r>
      <w:r w:rsidR="0012393C" w:rsidRPr="008B48FB">
        <w:rPr>
          <w:rFonts w:ascii="Arial" w:hAnsi="Arial" w:cs="Arial"/>
          <w:sz w:val="20"/>
          <w:szCs w:val="20"/>
        </w:rPr>
        <w:t>mab</w:t>
      </w:r>
      <w:r w:rsidRPr="008B48FB">
        <w:rPr>
          <w:rFonts w:ascii="Arial" w:hAnsi="Arial" w:cs="Arial"/>
          <w:sz w:val="20"/>
          <w:szCs w:val="20"/>
        </w:rPr>
        <w:t xml:space="preserve"> para 24 horas de 9ug/día</w:t>
      </w:r>
    </w:p>
    <w:p w14:paraId="4B0E5616" w14:textId="77777777" w:rsidR="00BE046F" w:rsidRPr="00A865EA" w:rsidRDefault="00BE046F" w:rsidP="008B48FB">
      <w:pPr>
        <w:pStyle w:val="Prrafodelista"/>
        <w:numPr>
          <w:ilvl w:val="2"/>
          <w:numId w:val="5"/>
        </w:numPr>
        <w:spacing w:line="360" w:lineRule="auto"/>
        <w:jc w:val="both"/>
        <w:rPr>
          <w:rFonts w:ascii="Arial" w:hAnsi="Arial" w:cs="Arial"/>
          <w:sz w:val="20"/>
          <w:szCs w:val="20"/>
          <w:u w:val="single"/>
          <w:rPrChange w:id="39" w:author="ZORAIDA" w:date="2019-09-09T19:46:00Z">
            <w:rPr>
              <w:rFonts w:ascii="Arial" w:hAnsi="Arial" w:cs="Arial"/>
              <w:sz w:val="20"/>
              <w:szCs w:val="20"/>
            </w:rPr>
          </w:rPrChange>
        </w:rPr>
      </w:pPr>
      <w:bookmarkStart w:id="40" w:name="_GoBack"/>
      <w:r w:rsidRPr="00A865EA">
        <w:rPr>
          <w:rFonts w:ascii="Arial" w:hAnsi="Arial" w:cs="Arial"/>
          <w:sz w:val="20"/>
          <w:szCs w:val="20"/>
          <w:u w:val="single"/>
          <w:rPrChange w:id="41" w:author="ZORAIDA" w:date="2019-09-09T19:46:00Z">
            <w:rPr>
              <w:rFonts w:ascii="Arial" w:hAnsi="Arial" w:cs="Arial"/>
              <w:sz w:val="20"/>
              <w:szCs w:val="20"/>
            </w:rPr>
          </w:rPrChange>
        </w:rPr>
        <w:t>240 – 0.83 – 5.5 – 10</w:t>
      </w:r>
    </w:p>
    <w:bookmarkEnd w:id="40"/>
    <w:p w14:paraId="000954C6" w14:textId="77777777"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240 – 2.6 – 5.5 – 5</w:t>
      </w:r>
    </w:p>
    <w:p w14:paraId="0105EE0D" w14:textId="77777777"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240 – 0.83 – 11 – 5</w:t>
      </w:r>
    </w:p>
    <w:p w14:paraId="5B8A0C17" w14:textId="77777777" w:rsidR="00BE046F" w:rsidRPr="008B48FB" w:rsidRDefault="00BE046F" w:rsidP="008B48FB">
      <w:pPr>
        <w:pStyle w:val="Prrafodelista"/>
        <w:numPr>
          <w:ilvl w:val="2"/>
          <w:numId w:val="5"/>
        </w:numPr>
        <w:spacing w:line="360" w:lineRule="auto"/>
        <w:jc w:val="both"/>
        <w:rPr>
          <w:rFonts w:ascii="Arial" w:hAnsi="Arial" w:cs="Arial"/>
          <w:sz w:val="20"/>
          <w:szCs w:val="20"/>
        </w:rPr>
      </w:pPr>
      <w:r w:rsidRPr="008B48FB">
        <w:rPr>
          <w:rFonts w:ascii="Arial" w:hAnsi="Arial" w:cs="Arial"/>
          <w:sz w:val="20"/>
          <w:szCs w:val="20"/>
        </w:rPr>
        <w:t>240 – 2.6 – 5.5.- 10</w:t>
      </w:r>
    </w:p>
    <w:p w14:paraId="59FEABA8" w14:textId="77777777" w:rsidR="0012393C" w:rsidRPr="008B48FB" w:rsidRDefault="0012393C" w:rsidP="008B48FB">
      <w:pPr>
        <w:spacing w:line="360" w:lineRule="auto"/>
        <w:jc w:val="both"/>
        <w:rPr>
          <w:rFonts w:ascii="Arial" w:hAnsi="Arial" w:cs="Arial"/>
          <w:sz w:val="20"/>
          <w:szCs w:val="20"/>
        </w:rPr>
      </w:pPr>
    </w:p>
    <w:p w14:paraId="1A0C3E60" w14:textId="77777777" w:rsidR="0012393C" w:rsidRPr="008B48FB" w:rsidRDefault="0012393C" w:rsidP="008B48FB">
      <w:pPr>
        <w:pStyle w:val="Prrafodelista"/>
        <w:spacing w:line="360" w:lineRule="auto"/>
        <w:ind w:left="1440"/>
        <w:jc w:val="both"/>
        <w:rPr>
          <w:rFonts w:ascii="Arial" w:hAnsi="Arial" w:cs="Arial"/>
          <w:sz w:val="20"/>
          <w:szCs w:val="20"/>
        </w:rPr>
      </w:pPr>
    </w:p>
    <w:p w14:paraId="62C1A364" w14:textId="77777777" w:rsidR="009B283B" w:rsidRPr="008B48FB" w:rsidRDefault="009B283B" w:rsidP="008B48FB">
      <w:pPr>
        <w:spacing w:line="360" w:lineRule="auto"/>
        <w:jc w:val="both"/>
        <w:rPr>
          <w:rFonts w:ascii="Arial" w:hAnsi="Arial" w:cs="Arial"/>
          <w:b/>
          <w:sz w:val="20"/>
          <w:szCs w:val="20"/>
        </w:rPr>
      </w:pPr>
    </w:p>
    <w:p w14:paraId="39A62E36" w14:textId="77777777"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t>LECTURAS RECOMENDADAS</w:t>
      </w:r>
    </w:p>
    <w:p w14:paraId="3747A343" w14:textId="77777777" w:rsidR="005D2F75" w:rsidRPr="008B48FB" w:rsidRDefault="005D2F75" w:rsidP="008B48FB">
      <w:pPr>
        <w:spacing w:line="360" w:lineRule="auto"/>
        <w:jc w:val="both"/>
        <w:rPr>
          <w:rFonts w:ascii="Arial" w:hAnsi="Arial" w:cs="Arial"/>
          <w:sz w:val="20"/>
          <w:szCs w:val="20"/>
        </w:rPr>
      </w:pPr>
      <w:r w:rsidRPr="008B48FB">
        <w:rPr>
          <w:rFonts w:ascii="Arial" w:hAnsi="Arial" w:cs="Arial"/>
          <w:sz w:val="20"/>
          <w:szCs w:val="20"/>
        </w:rPr>
        <w:t>Artículo nuevo en The Lancet Oncology sobre Blinatumomab como tratamiento de rescate de la leucemia linfoblástica aguda.  The Lanc</w:t>
      </w:r>
      <w:r w:rsidR="0012393C" w:rsidRPr="008B48FB">
        <w:rPr>
          <w:rFonts w:ascii="Arial" w:hAnsi="Arial" w:cs="Arial"/>
          <w:sz w:val="20"/>
          <w:szCs w:val="20"/>
        </w:rPr>
        <w:t xml:space="preserve">et Oncology. 2015. Jan 16 (1): </w:t>
      </w:r>
      <w:r w:rsidRPr="008B48FB">
        <w:rPr>
          <w:rFonts w:ascii="Arial" w:hAnsi="Arial" w:cs="Arial"/>
          <w:sz w:val="20"/>
          <w:szCs w:val="20"/>
        </w:rPr>
        <w:t>57-66 doi: 10.1016/S1470-2045(14)71170-2. Epub 2104. Dec 16</w:t>
      </w:r>
    </w:p>
    <w:p w14:paraId="524F0C6B" w14:textId="77777777" w:rsidR="005D2F75" w:rsidRPr="008B48FB" w:rsidRDefault="002E27A5" w:rsidP="008B48FB">
      <w:pPr>
        <w:spacing w:line="360" w:lineRule="auto"/>
        <w:jc w:val="both"/>
        <w:rPr>
          <w:rFonts w:ascii="Arial" w:hAnsi="Arial" w:cs="Arial"/>
          <w:sz w:val="20"/>
          <w:szCs w:val="20"/>
        </w:rPr>
      </w:pPr>
      <w:r w:rsidRPr="008B48FB">
        <w:rPr>
          <w:rFonts w:ascii="Arial" w:hAnsi="Arial" w:cs="Arial"/>
          <w:sz w:val="20"/>
          <w:szCs w:val="20"/>
        </w:rPr>
        <w:t>Informe de Posicionamiento Terapéutico de blinatumomab (Blincyto®) en leucemia linfoblástica aguda con cromosoma Philadelphia negativo en situación de refractariedad o en recaída IPT, 27/2017. V1 Fecha de publicación: 31 de julio de 2017</w:t>
      </w:r>
    </w:p>
    <w:p w14:paraId="3D9C3EDC" w14:textId="77777777" w:rsidR="009B283B" w:rsidRPr="008B48FB" w:rsidRDefault="009B283B" w:rsidP="008B48FB">
      <w:pPr>
        <w:spacing w:line="360" w:lineRule="auto"/>
        <w:jc w:val="both"/>
        <w:rPr>
          <w:rFonts w:ascii="Arial" w:hAnsi="Arial" w:cs="Arial"/>
          <w:b/>
          <w:sz w:val="20"/>
          <w:szCs w:val="20"/>
        </w:rPr>
      </w:pPr>
    </w:p>
    <w:p w14:paraId="2E245D88" w14:textId="77777777" w:rsidR="00997BCE" w:rsidRPr="008B48FB" w:rsidRDefault="00997BCE" w:rsidP="008B48FB">
      <w:pPr>
        <w:spacing w:line="360" w:lineRule="auto"/>
        <w:jc w:val="both"/>
        <w:rPr>
          <w:rFonts w:ascii="Arial" w:hAnsi="Arial" w:cs="Arial"/>
          <w:b/>
          <w:sz w:val="20"/>
          <w:szCs w:val="20"/>
        </w:rPr>
      </w:pPr>
      <w:r w:rsidRPr="008B48FB">
        <w:rPr>
          <w:rFonts w:ascii="Arial" w:hAnsi="Arial" w:cs="Arial"/>
          <w:b/>
          <w:sz w:val="20"/>
          <w:szCs w:val="20"/>
        </w:rPr>
        <w:lastRenderedPageBreak/>
        <w:t>BIBLIOGRAFIA</w:t>
      </w:r>
    </w:p>
    <w:p w14:paraId="4424FB8E" w14:textId="77777777" w:rsidR="00997BCE" w:rsidRPr="008B48FB" w:rsidRDefault="00997BCE" w:rsidP="008B48FB">
      <w:pPr>
        <w:spacing w:line="360" w:lineRule="auto"/>
        <w:jc w:val="both"/>
        <w:rPr>
          <w:rFonts w:ascii="Arial" w:hAnsi="Arial" w:cs="Arial"/>
          <w:sz w:val="20"/>
          <w:szCs w:val="20"/>
        </w:rPr>
      </w:pPr>
    </w:p>
    <w:p w14:paraId="59D3458F" w14:textId="77777777" w:rsidR="008601F3" w:rsidRDefault="008601F3" w:rsidP="008B48FB">
      <w:pPr>
        <w:pStyle w:val="Prrafodelista"/>
        <w:numPr>
          <w:ilvl w:val="0"/>
          <w:numId w:val="7"/>
        </w:numPr>
        <w:spacing w:line="360" w:lineRule="auto"/>
        <w:jc w:val="both"/>
        <w:rPr>
          <w:rFonts w:ascii="Arial" w:hAnsi="Arial" w:cs="Arial"/>
          <w:sz w:val="20"/>
          <w:szCs w:val="20"/>
        </w:rPr>
      </w:pPr>
      <w:r w:rsidRPr="008B48FB">
        <w:rPr>
          <w:rFonts w:ascii="Arial" w:hAnsi="Arial" w:cs="Arial"/>
          <w:sz w:val="20"/>
          <w:szCs w:val="20"/>
        </w:rPr>
        <w:t>NIH.  Instituto Nacional del Cáncer.  Diccionario de Cáncer.</w:t>
      </w:r>
    </w:p>
    <w:p w14:paraId="19206A06" w14:textId="77777777" w:rsidR="009B27A3" w:rsidRPr="009B27A3" w:rsidRDefault="009B27A3" w:rsidP="009B27A3">
      <w:pPr>
        <w:pStyle w:val="Textonotapie"/>
        <w:numPr>
          <w:ilvl w:val="0"/>
          <w:numId w:val="7"/>
        </w:numPr>
        <w:rPr>
          <w:rFonts w:ascii="Arial" w:hAnsi="Arial" w:cs="Arial"/>
        </w:rPr>
      </w:pPr>
      <w:r w:rsidRPr="009B27A3">
        <w:rPr>
          <w:rFonts w:ascii="Arial" w:hAnsi="Arial" w:cs="Arial"/>
        </w:rPr>
        <w:t>Fármacos Antineoplásicos. J. Bendi.  Ma. Gómez. Facultad de Farmacia UCM.  Revista Farmacia Profesional.  Vol. 20.  Num. 2.  Pags. 60 – 65.  Febrero 2006</w:t>
      </w:r>
    </w:p>
    <w:p w14:paraId="0B903150" w14:textId="77777777" w:rsidR="009B27A3" w:rsidRPr="008B48FB" w:rsidRDefault="009B27A3" w:rsidP="009B27A3">
      <w:pPr>
        <w:pStyle w:val="Prrafodelista"/>
        <w:spacing w:line="360" w:lineRule="auto"/>
        <w:jc w:val="both"/>
        <w:rPr>
          <w:rFonts w:ascii="Arial" w:hAnsi="Arial" w:cs="Arial"/>
          <w:sz w:val="20"/>
          <w:szCs w:val="20"/>
        </w:rPr>
      </w:pPr>
    </w:p>
    <w:p w14:paraId="35C08854" w14:textId="77777777" w:rsidR="008601F3" w:rsidRPr="008B48FB" w:rsidRDefault="008601F3" w:rsidP="008B48FB">
      <w:pPr>
        <w:pStyle w:val="Prrafodelista"/>
        <w:numPr>
          <w:ilvl w:val="0"/>
          <w:numId w:val="7"/>
        </w:numPr>
        <w:spacing w:line="360" w:lineRule="auto"/>
        <w:jc w:val="both"/>
        <w:rPr>
          <w:rFonts w:ascii="Arial" w:hAnsi="Arial" w:cs="Arial"/>
          <w:sz w:val="20"/>
          <w:szCs w:val="20"/>
        </w:rPr>
      </w:pPr>
      <w:r w:rsidRPr="008B48FB">
        <w:rPr>
          <w:rFonts w:ascii="Arial" w:hAnsi="Arial" w:cs="Arial"/>
          <w:sz w:val="20"/>
          <w:szCs w:val="20"/>
        </w:rPr>
        <w:t>Leucemia Linfocítica Aguda en Adultos.  American Cancer Society.  Art. Tratamientos Típicos de la LLA. Octubre, 2018</w:t>
      </w:r>
    </w:p>
    <w:p w14:paraId="363AD62F" w14:textId="77777777" w:rsidR="002E27A5" w:rsidRPr="008B48FB" w:rsidRDefault="002E27A5" w:rsidP="008B48FB">
      <w:pPr>
        <w:pStyle w:val="Prrafodelista"/>
        <w:numPr>
          <w:ilvl w:val="0"/>
          <w:numId w:val="7"/>
        </w:numPr>
        <w:spacing w:line="360" w:lineRule="auto"/>
        <w:jc w:val="both"/>
        <w:rPr>
          <w:rFonts w:ascii="Arial" w:hAnsi="Arial" w:cs="Arial"/>
          <w:sz w:val="20"/>
          <w:szCs w:val="20"/>
        </w:rPr>
      </w:pPr>
      <w:r w:rsidRPr="008B48FB">
        <w:rPr>
          <w:rFonts w:ascii="Arial" w:hAnsi="Arial" w:cs="Arial"/>
          <w:sz w:val="20"/>
          <w:szCs w:val="20"/>
        </w:rPr>
        <w:t>Informe de Posicionamiento Terapéutico de blinatumomab (Blincyto®) en leucemia linfoblástica aguda con cromosoma Philadelphia negativo en situación de refractariedad o en recaída IPT, 27/2017. V1 Fecha de publicación: 31 de julio de 2017</w:t>
      </w:r>
    </w:p>
    <w:p w14:paraId="0A37907C" w14:textId="77777777" w:rsidR="00B97F81" w:rsidRPr="008B48FB" w:rsidRDefault="00B97F81" w:rsidP="008B48FB">
      <w:pPr>
        <w:pStyle w:val="Prrafodelista"/>
        <w:numPr>
          <w:ilvl w:val="0"/>
          <w:numId w:val="7"/>
        </w:numPr>
        <w:spacing w:line="360" w:lineRule="auto"/>
        <w:jc w:val="both"/>
        <w:rPr>
          <w:rFonts w:ascii="Arial" w:hAnsi="Arial" w:cs="Arial"/>
          <w:sz w:val="20"/>
          <w:szCs w:val="20"/>
        </w:rPr>
      </w:pPr>
      <w:r w:rsidRPr="008B48FB">
        <w:rPr>
          <w:rFonts w:ascii="Arial" w:hAnsi="Arial" w:cs="Arial"/>
          <w:sz w:val="20"/>
          <w:szCs w:val="20"/>
        </w:rPr>
        <w:t>Blinatumomab (Blincyto®).  Equipo OncoLink.  16 de julio de 2019</w:t>
      </w:r>
    </w:p>
    <w:p w14:paraId="10AE9C7F" w14:textId="77777777" w:rsidR="008601F3" w:rsidRPr="008B48FB" w:rsidRDefault="008601F3" w:rsidP="008B48FB">
      <w:pPr>
        <w:pStyle w:val="Prrafodelista"/>
        <w:numPr>
          <w:ilvl w:val="0"/>
          <w:numId w:val="7"/>
        </w:numPr>
        <w:spacing w:line="360" w:lineRule="auto"/>
        <w:jc w:val="both"/>
        <w:rPr>
          <w:rFonts w:ascii="Arial" w:hAnsi="Arial" w:cs="Arial"/>
          <w:sz w:val="20"/>
          <w:szCs w:val="20"/>
        </w:rPr>
      </w:pPr>
      <w:r w:rsidRPr="008B48FB">
        <w:rPr>
          <w:rFonts w:ascii="Arial" w:hAnsi="Arial" w:cs="Arial"/>
          <w:sz w:val="20"/>
          <w:szCs w:val="20"/>
        </w:rPr>
        <w:t>Leucemia Linfocítica Aguda en Adultos.  American Cancer Society.  Art. Inmunoterapia para la LLA.  Octubre, 2018</w:t>
      </w:r>
    </w:p>
    <w:p w14:paraId="15B67780" w14:textId="77777777" w:rsidR="008601F3" w:rsidRPr="008B48FB" w:rsidRDefault="008601F3" w:rsidP="008B48FB">
      <w:pPr>
        <w:pStyle w:val="Prrafodelista"/>
        <w:numPr>
          <w:ilvl w:val="0"/>
          <w:numId w:val="7"/>
        </w:numPr>
        <w:spacing w:line="360" w:lineRule="auto"/>
        <w:jc w:val="both"/>
        <w:rPr>
          <w:rFonts w:ascii="Arial" w:hAnsi="Arial" w:cs="Arial"/>
          <w:sz w:val="20"/>
          <w:szCs w:val="20"/>
        </w:rPr>
      </w:pPr>
      <w:r w:rsidRPr="008B48FB">
        <w:rPr>
          <w:rFonts w:ascii="Arial" w:hAnsi="Arial" w:cs="Arial"/>
          <w:sz w:val="20"/>
          <w:szCs w:val="20"/>
        </w:rPr>
        <w:t>Ficha Técnica o Resumen de las Características del Producto.</w:t>
      </w:r>
      <w:r w:rsidR="00DF3F62" w:rsidRPr="008B48FB">
        <w:rPr>
          <w:rFonts w:ascii="Arial" w:hAnsi="Arial" w:cs="Arial"/>
          <w:sz w:val="20"/>
          <w:szCs w:val="20"/>
        </w:rPr>
        <w:t xml:space="preserve">  Blincyto.</w:t>
      </w:r>
      <w:r w:rsidRPr="008B48FB">
        <w:rPr>
          <w:rFonts w:ascii="Arial" w:hAnsi="Arial" w:cs="Arial"/>
          <w:sz w:val="20"/>
          <w:szCs w:val="20"/>
        </w:rPr>
        <w:t xml:space="preserve">  AMGEN – Colombia</w:t>
      </w:r>
    </w:p>
    <w:p w14:paraId="1413284B" w14:textId="77777777" w:rsidR="008601F3" w:rsidRPr="008B48FB" w:rsidRDefault="008601F3" w:rsidP="008B48FB">
      <w:pPr>
        <w:pStyle w:val="Prrafodelista"/>
        <w:numPr>
          <w:ilvl w:val="0"/>
          <w:numId w:val="7"/>
        </w:numPr>
        <w:spacing w:line="360" w:lineRule="auto"/>
        <w:jc w:val="both"/>
        <w:rPr>
          <w:rFonts w:ascii="Arial" w:hAnsi="Arial" w:cs="Arial"/>
          <w:sz w:val="20"/>
          <w:szCs w:val="20"/>
        </w:rPr>
      </w:pPr>
      <w:r w:rsidRPr="008B48FB">
        <w:rPr>
          <w:rFonts w:ascii="Arial" w:hAnsi="Arial" w:cs="Arial"/>
          <w:sz w:val="20"/>
          <w:szCs w:val="20"/>
        </w:rPr>
        <w:t>Información importante para farmacéuticos sobre prevención de riesgos.  Agencia española de Medicamentos y Productos Sanitarios (AEMPS).  Mayo 2016</w:t>
      </w:r>
    </w:p>
    <w:p w14:paraId="3DFD80F7" w14:textId="77777777" w:rsidR="002E27A5" w:rsidRPr="008B48FB" w:rsidRDefault="002E27A5" w:rsidP="008B48FB">
      <w:pPr>
        <w:pStyle w:val="Prrafodelista"/>
        <w:spacing w:line="360" w:lineRule="auto"/>
        <w:jc w:val="both"/>
        <w:rPr>
          <w:rFonts w:ascii="Arial" w:hAnsi="Arial" w:cs="Arial"/>
          <w:sz w:val="20"/>
          <w:szCs w:val="20"/>
        </w:rPr>
      </w:pPr>
    </w:p>
    <w:p w14:paraId="414954A7" w14:textId="77777777" w:rsidR="00997BCE" w:rsidRPr="008B48FB" w:rsidRDefault="00997BCE" w:rsidP="008B48FB">
      <w:pPr>
        <w:spacing w:line="360" w:lineRule="auto"/>
        <w:jc w:val="both"/>
        <w:rPr>
          <w:rFonts w:ascii="Arial" w:hAnsi="Arial" w:cs="Arial"/>
          <w:sz w:val="20"/>
          <w:szCs w:val="20"/>
        </w:rPr>
      </w:pPr>
    </w:p>
    <w:p w14:paraId="35416B1A" w14:textId="77777777" w:rsidR="0064661E" w:rsidRPr="008B48FB" w:rsidRDefault="0064661E" w:rsidP="008B48FB">
      <w:pPr>
        <w:spacing w:line="360" w:lineRule="auto"/>
        <w:jc w:val="both"/>
        <w:rPr>
          <w:rFonts w:ascii="Arial" w:hAnsi="Arial" w:cs="Arial"/>
          <w:sz w:val="20"/>
          <w:szCs w:val="20"/>
        </w:rPr>
      </w:pPr>
    </w:p>
    <w:p w14:paraId="29B69585" w14:textId="77777777" w:rsidR="00DE3851" w:rsidRPr="008B48FB" w:rsidRDefault="00DE3851" w:rsidP="008B48FB">
      <w:pPr>
        <w:spacing w:line="360" w:lineRule="auto"/>
        <w:jc w:val="both"/>
        <w:rPr>
          <w:rFonts w:ascii="Arial" w:hAnsi="Arial" w:cs="Arial"/>
          <w:sz w:val="20"/>
          <w:szCs w:val="20"/>
        </w:rPr>
      </w:pPr>
    </w:p>
    <w:p w14:paraId="5C92D752" w14:textId="77777777" w:rsidR="001A3E48" w:rsidRPr="008B48FB" w:rsidRDefault="001A3E48" w:rsidP="008B48FB">
      <w:pPr>
        <w:spacing w:line="360" w:lineRule="auto"/>
        <w:jc w:val="both"/>
        <w:rPr>
          <w:rFonts w:ascii="Arial" w:hAnsi="Arial" w:cs="Arial"/>
          <w:sz w:val="20"/>
          <w:szCs w:val="20"/>
        </w:rPr>
      </w:pPr>
    </w:p>
    <w:sectPr w:rsidR="001A3E48" w:rsidRPr="008B48FB">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5E24BA" w16cid:durableId="20F444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AA907" w14:textId="77777777" w:rsidR="006E6D8D" w:rsidRDefault="006E6D8D" w:rsidP="0068668B">
      <w:pPr>
        <w:spacing w:after="0" w:line="240" w:lineRule="auto"/>
      </w:pPr>
      <w:r>
        <w:separator/>
      </w:r>
    </w:p>
  </w:endnote>
  <w:endnote w:type="continuationSeparator" w:id="0">
    <w:p w14:paraId="17C093AD" w14:textId="77777777" w:rsidR="006E6D8D" w:rsidRDefault="006E6D8D" w:rsidP="0068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27D35" w14:textId="77777777" w:rsidR="006E6D8D" w:rsidRDefault="006E6D8D" w:rsidP="0068668B">
      <w:pPr>
        <w:spacing w:after="0" w:line="240" w:lineRule="auto"/>
      </w:pPr>
      <w:r>
        <w:separator/>
      </w:r>
    </w:p>
  </w:footnote>
  <w:footnote w:type="continuationSeparator" w:id="0">
    <w:p w14:paraId="586F05BE" w14:textId="77777777" w:rsidR="006E6D8D" w:rsidRDefault="006E6D8D" w:rsidP="0068668B">
      <w:pPr>
        <w:spacing w:after="0" w:line="240" w:lineRule="auto"/>
      </w:pPr>
      <w:r>
        <w:continuationSeparator/>
      </w:r>
    </w:p>
  </w:footnote>
  <w:footnote w:id="1">
    <w:p w14:paraId="7BC354FC" w14:textId="77777777" w:rsidR="000C71D8" w:rsidRDefault="000C71D8">
      <w:pPr>
        <w:pStyle w:val="Textonotapie"/>
      </w:pPr>
      <w:r>
        <w:rPr>
          <w:rStyle w:val="Refdenotaalpie"/>
        </w:rPr>
        <w:footnoteRef/>
      </w:r>
      <w:r>
        <w:t xml:space="preserve"> Fármacos Antineoplásicos. J. Bendi.  Ma. Gómez. Facultad de Farmacia UCM.  Revista Farmacia Profesional.  Vol. 20.  Num. 2.  Pags. 60 – 65.  Febrero 2006</w:t>
      </w:r>
    </w:p>
  </w:footnote>
  <w:footnote w:id="2">
    <w:p w14:paraId="0FA04BB9" w14:textId="77777777" w:rsidR="000C71D8" w:rsidRDefault="000C71D8">
      <w:pPr>
        <w:pStyle w:val="Textonotapie"/>
      </w:pPr>
      <w:r>
        <w:rPr>
          <w:rStyle w:val="Refdenotaalpie"/>
        </w:rPr>
        <w:footnoteRef/>
      </w:r>
      <w:r>
        <w:t xml:space="preserve"> Leucemia Linfocítica Aguda en Adultos.  American Cancer Society.  Art. Tratamientos Típicos de la LLA. Octubre, 2018</w:t>
      </w:r>
    </w:p>
  </w:footnote>
  <w:footnote w:id="3">
    <w:p w14:paraId="1385BB92" w14:textId="77777777" w:rsidR="000C71D8" w:rsidRDefault="000C71D8">
      <w:pPr>
        <w:pStyle w:val="Textonotapie"/>
      </w:pPr>
      <w:r>
        <w:rPr>
          <w:rStyle w:val="Refdenotaalpie"/>
        </w:rPr>
        <w:footnoteRef/>
      </w:r>
      <w:r>
        <w:t xml:space="preserve"> Informe de Posicionamiento Terapéutico de blinatumomab (Blincyto®) en leucemia linfoblástica aguda con cromosoma Philadelphia negativo en situación de refractariedad o en recaída IPT, 27/2017. V1 Fecha de publicación: 31 de julio de 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4768"/>
    <w:multiLevelType w:val="multilevel"/>
    <w:tmpl w:val="4028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06724"/>
    <w:multiLevelType w:val="multilevel"/>
    <w:tmpl w:val="3B3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47807"/>
    <w:multiLevelType w:val="hybridMultilevel"/>
    <w:tmpl w:val="9684AA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8A0C8A"/>
    <w:multiLevelType w:val="multilevel"/>
    <w:tmpl w:val="7FE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660B3"/>
    <w:multiLevelType w:val="multilevel"/>
    <w:tmpl w:val="0AE0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7543C"/>
    <w:multiLevelType w:val="multilevel"/>
    <w:tmpl w:val="6ABC3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A58D6"/>
    <w:multiLevelType w:val="multilevel"/>
    <w:tmpl w:val="869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90CA5"/>
    <w:multiLevelType w:val="hybridMultilevel"/>
    <w:tmpl w:val="8B56FBE6"/>
    <w:lvl w:ilvl="0" w:tplc="3730B02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5"/>
  </w:num>
  <w:num w:numId="6">
    <w:abstractNumId w:val="0"/>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D. Camargo L">
    <w15:presenceInfo w15:providerId="Windows Live" w15:userId="84fccefe1454da9a"/>
  </w15:person>
  <w15:person w15:author="ZORAIDA">
    <w15:presenceInfo w15:providerId="None" w15:userId="ZORA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B"/>
    <w:rsid w:val="00004D1C"/>
    <w:rsid w:val="00017392"/>
    <w:rsid w:val="0001798C"/>
    <w:rsid w:val="00022449"/>
    <w:rsid w:val="00077BBB"/>
    <w:rsid w:val="000B2BC2"/>
    <w:rsid w:val="000C71D8"/>
    <w:rsid w:val="000E2D40"/>
    <w:rsid w:val="00110798"/>
    <w:rsid w:val="0012393C"/>
    <w:rsid w:val="00136FE0"/>
    <w:rsid w:val="001469AB"/>
    <w:rsid w:val="00173A8A"/>
    <w:rsid w:val="00182095"/>
    <w:rsid w:val="00182788"/>
    <w:rsid w:val="00185656"/>
    <w:rsid w:val="00186225"/>
    <w:rsid w:val="0019696D"/>
    <w:rsid w:val="00197BD2"/>
    <w:rsid w:val="001A30AE"/>
    <w:rsid w:val="001A3E48"/>
    <w:rsid w:val="001A74D1"/>
    <w:rsid w:val="001C53F5"/>
    <w:rsid w:val="001D510C"/>
    <w:rsid w:val="001D6609"/>
    <w:rsid w:val="001E2CC6"/>
    <w:rsid w:val="001F228A"/>
    <w:rsid w:val="00211ECA"/>
    <w:rsid w:val="00230014"/>
    <w:rsid w:val="002535F0"/>
    <w:rsid w:val="002625F7"/>
    <w:rsid w:val="00265B56"/>
    <w:rsid w:val="002B4772"/>
    <w:rsid w:val="002D4217"/>
    <w:rsid w:val="002E27A5"/>
    <w:rsid w:val="002F24B3"/>
    <w:rsid w:val="00302D09"/>
    <w:rsid w:val="00341B88"/>
    <w:rsid w:val="00351BF7"/>
    <w:rsid w:val="00395F7D"/>
    <w:rsid w:val="003C025A"/>
    <w:rsid w:val="003D110E"/>
    <w:rsid w:val="003D5E2C"/>
    <w:rsid w:val="003F6889"/>
    <w:rsid w:val="00401BE0"/>
    <w:rsid w:val="004362EE"/>
    <w:rsid w:val="004748ED"/>
    <w:rsid w:val="004934A9"/>
    <w:rsid w:val="00497733"/>
    <w:rsid w:val="004A7F9C"/>
    <w:rsid w:val="004C6498"/>
    <w:rsid w:val="004C7C27"/>
    <w:rsid w:val="004F04CC"/>
    <w:rsid w:val="004F4A0F"/>
    <w:rsid w:val="0051204E"/>
    <w:rsid w:val="00555B18"/>
    <w:rsid w:val="00594978"/>
    <w:rsid w:val="005B03BF"/>
    <w:rsid w:val="005D06F2"/>
    <w:rsid w:val="005D2F75"/>
    <w:rsid w:val="005D68F8"/>
    <w:rsid w:val="006019C8"/>
    <w:rsid w:val="00612823"/>
    <w:rsid w:val="00623CB6"/>
    <w:rsid w:val="00627EE1"/>
    <w:rsid w:val="0064661E"/>
    <w:rsid w:val="0068668B"/>
    <w:rsid w:val="006B2516"/>
    <w:rsid w:val="006B385A"/>
    <w:rsid w:val="006C47D0"/>
    <w:rsid w:val="006D27BB"/>
    <w:rsid w:val="006D7008"/>
    <w:rsid w:val="006E4AA2"/>
    <w:rsid w:val="006E6D8D"/>
    <w:rsid w:val="006F4776"/>
    <w:rsid w:val="007104C7"/>
    <w:rsid w:val="00713392"/>
    <w:rsid w:val="00762C87"/>
    <w:rsid w:val="00763F54"/>
    <w:rsid w:val="00784BAE"/>
    <w:rsid w:val="007A54EA"/>
    <w:rsid w:val="007C5977"/>
    <w:rsid w:val="007F4B08"/>
    <w:rsid w:val="00822A3E"/>
    <w:rsid w:val="0082606D"/>
    <w:rsid w:val="00826D55"/>
    <w:rsid w:val="00847289"/>
    <w:rsid w:val="008530EC"/>
    <w:rsid w:val="008601F3"/>
    <w:rsid w:val="0086636D"/>
    <w:rsid w:val="008741A1"/>
    <w:rsid w:val="00876697"/>
    <w:rsid w:val="008A5A0A"/>
    <w:rsid w:val="008B48FB"/>
    <w:rsid w:val="008B4E40"/>
    <w:rsid w:val="00902057"/>
    <w:rsid w:val="00920FC1"/>
    <w:rsid w:val="0092567F"/>
    <w:rsid w:val="00985853"/>
    <w:rsid w:val="009914FE"/>
    <w:rsid w:val="00997BCE"/>
    <w:rsid w:val="009B1845"/>
    <w:rsid w:val="009B27A3"/>
    <w:rsid w:val="009B283B"/>
    <w:rsid w:val="009D33FF"/>
    <w:rsid w:val="009F0B4F"/>
    <w:rsid w:val="00A27ADE"/>
    <w:rsid w:val="00A27BCD"/>
    <w:rsid w:val="00A37A88"/>
    <w:rsid w:val="00A627B0"/>
    <w:rsid w:val="00A865EA"/>
    <w:rsid w:val="00A936D4"/>
    <w:rsid w:val="00AB4874"/>
    <w:rsid w:val="00AC7180"/>
    <w:rsid w:val="00AF7A8A"/>
    <w:rsid w:val="00B076D4"/>
    <w:rsid w:val="00B25013"/>
    <w:rsid w:val="00B51495"/>
    <w:rsid w:val="00B563E6"/>
    <w:rsid w:val="00B628F7"/>
    <w:rsid w:val="00B84DB0"/>
    <w:rsid w:val="00B91A37"/>
    <w:rsid w:val="00B92C43"/>
    <w:rsid w:val="00B97F81"/>
    <w:rsid w:val="00BA57E7"/>
    <w:rsid w:val="00BC0426"/>
    <w:rsid w:val="00BE046F"/>
    <w:rsid w:val="00BF7D82"/>
    <w:rsid w:val="00C009EA"/>
    <w:rsid w:val="00C05EBA"/>
    <w:rsid w:val="00C243C3"/>
    <w:rsid w:val="00C30FDA"/>
    <w:rsid w:val="00C35BB8"/>
    <w:rsid w:val="00C420B3"/>
    <w:rsid w:val="00C45A4C"/>
    <w:rsid w:val="00C73DEE"/>
    <w:rsid w:val="00CA25EC"/>
    <w:rsid w:val="00CB20C9"/>
    <w:rsid w:val="00CC224D"/>
    <w:rsid w:val="00CD4CF9"/>
    <w:rsid w:val="00CD652A"/>
    <w:rsid w:val="00CE08E9"/>
    <w:rsid w:val="00CF5072"/>
    <w:rsid w:val="00CF7425"/>
    <w:rsid w:val="00D04595"/>
    <w:rsid w:val="00D36CF7"/>
    <w:rsid w:val="00DA35D2"/>
    <w:rsid w:val="00DA4CC1"/>
    <w:rsid w:val="00DB0E41"/>
    <w:rsid w:val="00DB7DB8"/>
    <w:rsid w:val="00DC589F"/>
    <w:rsid w:val="00DE3851"/>
    <w:rsid w:val="00DF2946"/>
    <w:rsid w:val="00DF3F62"/>
    <w:rsid w:val="00DF5E9D"/>
    <w:rsid w:val="00E238D7"/>
    <w:rsid w:val="00E24277"/>
    <w:rsid w:val="00E31A88"/>
    <w:rsid w:val="00E512B1"/>
    <w:rsid w:val="00E919D3"/>
    <w:rsid w:val="00EB5122"/>
    <w:rsid w:val="00EB788D"/>
    <w:rsid w:val="00EE35DB"/>
    <w:rsid w:val="00EF395D"/>
    <w:rsid w:val="00F12E52"/>
    <w:rsid w:val="00F16E52"/>
    <w:rsid w:val="00F224BD"/>
    <w:rsid w:val="00F25B3D"/>
    <w:rsid w:val="00F300E9"/>
    <w:rsid w:val="00F36077"/>
    <w:rsid w:val="00F44DB6"/>
    <w:rsid w:val="00F56537"/>
    <w:rsid w:val="00F67EFE"/>
    <w:rsid w:val="00F714DA"/>
    <w:rsid w:val="00F73530"/>
    <w:rsid w:val="00F83ED8"/>
    <w:rsid w:val="00FC1883"/>
    <w:rsid w:val="00FC60E0"/>
    <w:rsid w:val="00FE21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92CF2C"/>
  <w15:chartTrackingRefBased/>
  <w15:docId w15:val="{8098F28C-79D6-45D8-8EDA-91D00D39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668B"/>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semiHidden/>
    <w:unhideWhenUsed/>
    <w:qFormat/>
    <w:rsid w:val="00555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555B1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F714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851"/>
    <w:pPr>
      <w:ind w:left="720"/>
      <w:contextualSpacing/>
    </w:pPr>
  </w:style>
  <w:style w:type="paragraph" w:styleId="NormalWeb">
    <w:name w:val="Normal (Web)"/>
    <w:basedOn w:val="Normal"/>
    <w:uiPriority w:val="99"/>
    <w:unhideWhenUsed/>
    <w:rsid w:val="00997BC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55B18"/>
    <w:rPr>
      <w:b/>
      <w:bCs/>
    </w:rPr>
  </w:style>
  <w:style w:type="character" w:customStyle="1" w:styleId="apple-converted-space">
    <w:name w:val="apple-converted-space"/>
    <w:basedOn w:val="Fuentedeprrafopredeter"/>
    <w:rsid w:val="00555B18"/>
  </w:style>
  <w:style w:type="character" w:styleId="Hipervnculo">
    <w:name w:val="Hyperlink"/>
    <w:basedOn w:val="Fuentedeprrafopredeter"/>
    <w:uiPriority w:val="99"/>
    <w:semiHidden/>
    <w:unhideWhenUsed/>
    <w:rsid w:val="00555B18"/>
    <w:rPr>
      <w:color w:val="0000FF"/>
      <w:u w:val="single"/>
    </w:rPr>
  </w:style>
  <w:style w:type="character" w:customStyle="1" w:styleId="Ttulo3Car">
    <w:name w:val="Título 3 Car"/>
    <w:basedOn w:val="Fuentedeprrafopredeter"/>
    <w:link w:val="Ttulo3"/>
    <w:uiPriority w:val="9"/>
    <w:rsid w:val="00555B18"/>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semiHidden/>
    <w:rsid w:val="00555B1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68668B"/>
    <w:rPr>
      <w:rFonts w:asciiTheme="majorHAnsi" w:eastAsiaTheme="majorEastAsia" w:hAnsiTheme="majorHAnsi" w:cstheme="majorBidi"/>
      <w:color w:val="2E74B5" w:themeColor="accent1" w:themeShade="BF"/>
      <w:sz w:val="32"/>
      <w:szCs w:val="32"/>
      <w:lang w:eastAsia="es-CO"/>
    </w:rPr>
  </w:style>
  <w:style w:type="paragraph" w:styleId="Textonotapie">
    <w:name w:val="footnote text"/>
    <w:basedOn w:val="Normal"/>
    <w:link w:val="TextonotapieCar"/>
    <w:uiPriority w:val="99"/>
    <w:semiHidden/>
    <w:unhideWhenUsed/>
    <w:rsid w:val="006866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668B"/>
    <w:rPr>
      <w:sz w:val="20"/>
      <w:szCs w:val="20"/>
    </w:rPr>
  </w:style>
  <w:style w:type="character" w:styleId="Refdenotaalpie">
    <w:name w:val="footnote reference"/>
    <w:basedOn w:val="Fuentedeprrafopredeter"/>
    <w:uiPriority w:val="99"/>
    <w:semiHidden/>
    <w:unhideWhenUsed/>
    <w:rsid w:val="0068668B"/>
    <w:rPr>
      <w:vertAlign w:val="superscript"/>
    </w:rPr>
  </w:style>
  <w:style w:type="paragraph" w:styleId="Textodeglobo">
    <w:name w:val="Balloon Text"/>
    <w:basedOn w:val="Normal"/>
    <w:link w:val="TextodegloboCar"/>
    <w:uiPriority w:val="99"/>
    <w:semiHidden/>
    <w:unhideWhenUsed/>
    <w:rsid w:val="006866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668B"/>
    <w:rPr>
      <w:rFonts w:ascii="Segoe UI" w:hAnsi="Segoe UI" w:cs="Segoe UI"/>
      <w:sz w:val="18"/>
      <w:szCs w:val="18"/>
    </w:rPr>
  </w:style>
  <w:style w:type="paragraph" w:styleId="Textoindependiente">
    <w:name w:val="Body Text"/>
    <w:basedOn w:val="Normal"/>
    <w:link w:val="TextoindependienteCar"/>
    <w:qFormat/>
    <w:rsid w:val="00B51495"/>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rsid w:val="00B51495"/>
    <w:rPr>
      <w:sz w:val="24"/>
      <w:szCs w:val="24"/>
      <w:lang w:val="en-US"/>
    </w:rPr>
  </w:style>
  <w:style w:type="paragraph" w:customStyle="1" w:styleId="Default">
    <w:name w:val="Default"/>
    <w:rsid w:val="008530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semiHidden/>
    <w:rsid w:val="00F714DA"/>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F714DA"/>
    <w:rPr>
      <w:i/>
      <w:iCs/>
    </w:rPr>
  </w:style>
  <w:style w:type="character" w:customStyle="1" w:styleId="ezstring-field">
    <w:name w:val="ezstring-field"/>
    <w:basedOn w:val="Fuentedeprrafopredeter"/>
    <w:rsid w:val="00920FC1"/>
  </w:style>
  <w:style w:type="paragraph" w:styleId="Encabezado">
    <w:name w:val="header"/>
    <w:basedOn w:val="Normal"/>
    <w:link w:val="EncabezadoCar"/>
    <w:uiPriority w:val="99"/>
    <w:unhideWhenUsed/>
    <w:rsid w:val="000C71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1D8"/>
  </w:style>
  <w:style w:type="paragraph" w:styleId="Piedepgina">
    <w:name w:val="footer"/>
    <w:basedOn w:val="Normal"/>
    <w:link w:val="PiedepginaCar"/>
    <w:uiPriority w:val="99"/>
    <w:unhideWhenUsed/>
    <w:rsid w:val="000C71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1D8"/>
  </w:style>
  <w:style w:type="character" w:styleId="Refdecomentario">
    <w:name w:val="annotation reference"/>
    <w:basedOn w:val="Fuentedeprrafopredeter"/>
    <w:uiPriority w:val="99"/>
    <w:semiHidden/>
    <w:unhideWhenUsed/>
    <w:rsid w:val="00A936D4"/>
    <w:rPr>
      <w:sz w:val="16"/>
      <w:szCs w:val="16"/>
    </w:rPr>
  </w:style>
  <w:style w:type="paragraph" w:styleId="Textocomentario">
    <w:name w:val="annotation text"/>
    <w:basedOn w:val="Normal"/>
    <w:link w:val="TextocomentarioCar"/>
    <w:uiPriority w:val="99"/>
    <w:semiHidden/>
    <w:unhideWhenUsed/>
    <w:rsid w:val="00A936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36D4"/>
    <w:rPr>
      <w:sz w:val="20"/>
      <w:szCs w:val="20"/>
    </w:rPr>
  </w:style>
  <w:style w:type="paragraph" w:styleId="Asuntodelcomentario">
    <w:name w:val="annotation subject"/>
    <w:basedOn w:val="Textocomentario"/>
    <w:next w:val="Textocomentario"/>
    <w:link w:val="AsuntodelcomentarioCar"/>
    <w:uiPriority w:val="99"/>
    <w:semiHidden/>
    <w:unhideWhenUsed/>
    <w:rsid w:val="00A936D4"/>
    <w:rPr>
      <w:b/>
      <w:bCs/>
    </w:rPr>
  </w:style>
  <w:style w:type="character" w:customStyle="1" w:styleId="AsuntodelcomentarioCar">
    <w:name w:val="Asunto del comentario Car"/>
    <w:basedOn w:val="TextocomentarioCar"/>
    <w:link w:val="Asuntodelcomentario"/>
    <w:uiPriority w:val="99"/>
    <w:semiHidden/>
    <w:rsid w:val="00A936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4691">
      <w:bodyDiv w:val="1"/>
      <w:marLeft w:val="0"/>
      <w:marRight w:val="0"/>
      <w:marTop w:val="0"/>
      <w:marBottom w:val="0"/>
      <w:divBdr>
        <w:top w:val="none" w:sz="0" w:space="0" w:color="auto"/>
        <w:left w:val="none" w:sz="0" w:space="0" w:color="auto"/>
        <w:bottom w:val="none" w:sz="0" w:space="0" w:color="auto"/>
        <w:right w:val="none" w:sz="0" w:space="0" w:color="auto"/>
      </w:divBdr>
    </w:div>
    <w:div w:id="112941430">
      <w:bodyDiv w:val="1"/>
      <w:marLeft w:val="0"/>
      <w:marRight w:val="0"/>
      <w:marTop w:val="0"/>
      <w:marBottom w:val="0"/>
      <w:divBdr>
        <w:top w:val="none" w:sz="0" w:space="0" w:color="auto"/>
        <w:left w:val="none" w:sz="0" w:space="0" w:color="auto"/>
        <w:bottom w:val="none" w:sz="0" w:space="0" w:color="auto"/>
        <w:right w:val="none" w:sz="0" w:space="0" w:color="auto"/>
      </w:divBdr>
    </w:div>
    <w:div w:id="137502311">
      <w:bodyDiv w:val="1"/>
      <w:marLeft w:val="0"/>
      <w:marRight w:val="0"/>
      <w:marTop w:val="0"/>
      <w:marBottom w:val="0"/>
      <w:divBdr>
        <w:top w:val="none" w:sz="0" w:space="0" w:color="auto"/>
        <w:left w:val="none" w:sz="0" w:space="0" w:color="auto"/>
        <w:bottom w:val="none" w:sz="0" w:space="0" w:color="auto"/>
        <w:right w:val="none" w:sz="0" w:space="0" w:color="auto"/>
      </w:divBdr>
    </w:div>
    <w:div w:id="600991107">
      <w:bodyDiv w:val="1"/>
      <w:marLeft w:val="0"/>
      <w:marRight w:val="0"/>
      <w:marTop w:val="0"/>
      <w:marBottom w:val="0"/>
      <w:divBdr>
        <w:top w:val="none" w:sz="0" w:space="0" w:color="auto"/>
        <w:left w:val="none" w:sz="0" w:space="0" w:color="auto"/>
        <w:bottom w:val="none" w:sz="0" w:space="0" w:color="auto"/>
        <w:right w:val="none" w:sz="0" w:space="0" w:color="auto"/>
      </w:divBdr>
    </w:div>
    <w:div w:id="739327811">
      <w:bodyDiv w:val="1"/>
      <w:marLeft w:val="0"/>
      <w:marRight w:val="0"/>
      <w:marTop w:val="0"/>
      <w:marBottom w:val="0"/>
      <w:divBdr>
        <w:top w:val="none" w:sz="0" w:space="0" w:color="auto"/>
        <w:left w:val="none" w:sz="0" w:space="0" w:color="auto"/>
        <w:bottom w:val="none" w:sz="0" w:space="0" w:color="auto"/>
        <w:right w:val="none" w:sz="0" w:space="0" w:color="auto"/>
      </w:divBdr>
    </w:div>
    <w:div w:id="785199616">
      <w:bodyDiv w:val="1"/>
      <w:marLeft w:val="0"/>
      <w:marRight w:val="0"/>
      <w:marTop w:val="0"/>
      <w:marBottom w:val="0"/>
      <w:divBdr>
        <w:top w:val="none" w:sz="0" w:space="0" w:color="auto"/>
        <w:left w:val="none" w:sz="0" w:space="0" w:color="auto"/>
        <w:bottom w:val="none" w:sz="0" w:space="0" w:color="auto"/>
        <w:right w:val="none" w:sz="0" w:space="0" w:color="auto"/>
      </w:divBdr>
    </w:div>
    <w:div w:id="796291800">
      <w:bodyDiv w:val="1"/>
      <w:marLeft w:val="0"/>
      <w:marRight w:val="0"/>
      <w:marTop w:val="0"/>
      <w:marBottom w:val="0"/>
      <w:divBdr>
        <w:top w:val="none" w:sz="0" w:space="0" w:color="auto"/>
        <w:left w:val="none" w:sz="0" w:space="0" w:color="auto"/>
        <w:bottom w:val="none" w:sz="0" w:space="0" w:color="auto"/>
        <w:right w:val="none" w:sz="0" w:space="0" w:color="auto"/>
      </w:divBdr>
    </w:div>
    <w:div w:id="804201440">
      <w:bodyDiv w:val="1"/>
      <w:marLeft w:val="0"/>
      <w:marRight w:val="0"/>
      <w:marTop w:val="0"/>
      <w:marBottom w:val="0"/>
      <w:divBdr>
        <w:top w:val="none" w:sz="0" w:space="0" w:color="auto"/>
        <w:left w:val="none" w:sz="0" w:space="0" w:color="auto"/>
        <w:bottom w:val="none" w:sz="0" w:space="0" w:color="auto"/>
        <w:right w:val="none" w:sz="0" w:space="0" w:color="auto"/>
      </w:divBdr>
    </w:div>
    <w:div w:id="805851197">
      <w:bodyDiv w:val="1"/>
      <w:marLeft w:val="0"/>
      <w:marRight w:val="0"/>
      <w:marTop w:val="0"/>
      <w:marBottom w:val="0"/>
      <w:divBdr>
        <w:top w:val="none" w:sz="0" w:space="0" w:color="auto"/>
        <w:left w:val="none" w:sz="0" w:space="0" w:color="auto"/>
        <w:bottom w:val="none" w:sz="0" w:space="0" w:color="auto"/>
        <w:right w:val="none" w:sz="0" w:space="0" w:color="auto"/>
      </w:divBdr>
    </w:div>
    <w:div w:id="825126596">
      <w:bodyDiv w:val="1"/>
      <w:marLeft w:val="0"/>
      <w:marRight w:val="0"/>
      <w:marTop w:val="0"/>
      <w:marBottom w:val="0"/>
      <w:divBdr>
        <w:top w:val="none" w:sz="0" w:space="0" w:color="auto"/>
        <w:left w:val="none" w:sz="0" w:space="0" w:color="auto"/>
        <w:bottom w:val="none" w:sz="0" w:space="0" w:color="auto"/>
        <w:right w:val="none" w:sz="0" w:space="0" w:color="auto"/>
      </w:divBdr>
    </w:div>
    <w:div w:id="832068399">
      <w:bodyDiv w:val="1"/>
      <w:marLeft w:val="0"/>
      <w:marRight w:val="0"/>
      <w:marTop w:val="0"/>
      <w:marBottom w:val="0"/>
      <w:divBdr>
        <w:top w:val="none" w:sz="0" w:space="0" w:color="auto"/>
        <w:left w:val="none" w:sz="0" w:space="0" w:color="auto"/>
        <w:bottom w:val="none" w:sz="0" w:space="0" w:color="auto"/>
        <w:right w:val="none" w:sz="0" w:space="0" w:color="auto"/>
      </w:divBdr>
    </w:div>
    <w:div w:id="858550125">
      <w:bodyDiv w:val="1"/>
      <w:marLeft w:val="0"/>
      <w:marRight w:val="0"/>
      <w:marTop w:val="0"/>
      <w:marBottom w:val="0"/>
      <w:divBdr>
        <w:top w:val="none" w:sz="0" w:space="0" w:color="auto"/>
        <w:left w:val="none" w:sz="0" w:space="0" w:color="auto"/>
        <w:bottom w:val="none" w:sz="0" w:space="0" w:color="auto"/>
        <w:right w:val="none" w:sz="0" w:space="0" w:color="auto"/>
      </w:divBdr>
    </w:div>
    <w:div w:id="864710436">
      <w:bodyDiv w:val="1"/>
      <w:marLeft w:val="0"/>
      <w:marRight w:val="0"/>
      <w:marTop w:val="0"/>
      <w:marBottom w:val="0"/>
      <w:divBdr>
        <w:top w:val="none" w:sz="0" w:space="0" w:color="auto"/>
        <w:left w:val="none" w:sz="0" w:space="0" w:color="auto"/>
        <w:bottom w:val="none" w:sz="0" w:space="0" w:color="auto"/>
        <w:right w:val="none" w:sz="0" w:space="0" w:color="auto"/>
      </w:divBdr>
    </w:div>
    <w:div w:id="877351947">
      <w:bodyDiv w:val="1"/>
      <w:marLeft w:val="0"/>
      <w:marRight w:val="0"/>
      <w:marTop w:val="0"/>
      <w:marBottom w:val="0"/>
      <w:divBdr>
        <w:top w:val="none" w:sz="0" w:space="0" w:color="auto"/>
        <w:left w:val="none" w:sz="0" w:space="0" w:color="auto"/>
        <w:bottom w:val="none" w:sz="0" w:space="0" w:color="auto"/>
        <w:right w:val="none" w:sz="0" w:space="0" w:color="auto"/>
      </w:divBdr>
      <w:divsChild>
        <w:div w:id="2001275159">
          <w:marLeft w:val="0"/>
          <w:marRight w:val="0"/>
          <w:marTop w:val="0"/>
          <w:marBottom w:val="0"/>
          <w:divBdr>
            <w:top w:val="none" w:sz="0" w:space="0" w:color="auto"/>
            <w:left w:val="none" w:sz="0" w:space="0" w:color="auto"/>
            <w:bottom w:val="none" w:sz="0" w:space="0" w:color="auto"/>
            <w:right w:val="none" w:sz="0" w:space="0" w:color="auto"/>
          </w:divBdr>
        </w:div>
      </w:divsChild>
    </w:div>
    <w:div w:id="1021008536">
      <w:bodyDiv w:val="1"/>
      <w:marLeft w:val="0"/>
      <w:marRight w:val="0"/>
      <w:marTop w:val="0"/>
      <w:marBottom w:val="0"/>
      <w:divBdr>
        <w:top w:val="none" w:sz="0" w:space="0" w:color="auto"/>
        <w:left w:val="none" w:sz="0" w:space="0" w:color="auto"/>
        <w:bottom w:val="none" w:sz="0" w:space="0" w:color="auto"/>
        <w:right w:val="none" w:sz="0" w:space="0" w:color="auto"/>
      </w:divBdr>
    </w:div>
    <w:div w:id="1085686054">
      <w:bodyDiv w:val="1"/>
      <w:marLeft w:val="0"/>
      <w:marRight w:val="0"/>
      <w:marTop w:val="0"/>
      <w:marBottom w:val="0"/>
      <w:divBdr>
        <w:top w:val="none" w:sz="0" w:space="0" w:color="auto"/>
        <w:left w:val="none" w:sz="0" w:space="0" w:color="auto"/>
        <w:bottom w:val="none" w:sz="0" w:space="0" w:color="auto"/>
        <w:right w:val="none" w:sz="0" w:space="0" w:color="auto"/>
      </w:divBdr>
    </w:div>
    <w:div w:id="1190217575">
      <w:bodyDiv w:val="1"/>
      <w:marLeft w:val="0"/>
      <w:marRight w:val="0"/>
      <w:marTop w:val="0"/>
      <w:marBottom w:val="0"/>
      <w:divBdr>
        <w:top w:val="none" w:sz="0" w:space="0" w:color="auto"/>
        <w:left w:val="none" w:sz="0" w:space="0" w:color="auto"/>
        <w:bottom w:val="none" w:sz="0" w:space="0" w:color="auto"/>
        <w:right w:val="none" w:sz="0" w:space="0" w:color="auto"/>
      </w:divBdr>
    </w:div>
    <w:div w:id="1490320025">
      <w:bodyDiv w:val="1"/>
      <w:marLeft w:val="0"/>
      <w:marRight w:val="0"/>
      <w:marTop w:val="0"/>
      <w:marBottom w:val="0"/>
      <w:divBdr>
        <w:top w:val="none" w:sz="0" w:space="0" w:color="auto"/>
        <w:left w:val="none" w:sz="0" w:space="0" w:color="auto"/>
        <w:bottom w:val="none" w:sz="0" w:space="0" w:color="auto"/>
        <w:right w:val="none" w:sz="0" w:space="0" w:color="auto"/>
      </w:divBdr>
    </w:div>
    <w:div w:id="1742023429">
      <w:bodyDiv w:val="1"/>
      <w:marLeft w:val="0"/>
      <w:marRight w:val="0"/>
      <w:marTop w:val="0"/>
      <w:marBottom w:val="0"/>
      <w:divBdr>
        <w:top w:val="none" w:sz="0" w:space="0" w:color="auto"/>
        <w:left w:val="none" w:sz="0" w:space="0" w:color="auto"/>
        <w:bottom w:val="none" w:sz="0" w:space="0" w:color="auto"/>
        <w:right w:val="none" w:sz="0" w:space="0" w:color="auto"/>
      </w:divBdr>
    </w:div>
    <w:div w:id="1831361840">
      <w:bodyDiv w:val="1"/>
      <w:marLeft w:val="0"/>
      <w:marRight w:val="0"/>
      <w:marTop w:val="0"/>
      <w:marBottom w:val="0"/>
      <w:divBdr>
        <w:top w:val="none" w:sz="0" w:space="0" w:color="auto"/>
        <w:left w:val="none" w:sz="0" w:space="0" w:color="auto"/>
        <w:bottom w:val="none" w:sz="0" w:space="0" w:color="auto"/>
        <w:right w:val="none" w:sz="0" w:space="0" w:color="auto"/>
      </w:divBdr>
    </w:div>
    <w:div w:id="1858497728">
      <w:bodyDiv w:val="1"/>
      <w:marLeft w:val="0"/>
      <w:marRight w:val="0"/>
      <w:marTop w:val="0"/>
      <w:marBottom w:val="0"/>
      <w:divBdr>
        <w:top w:val="none" w:sz="0" w:space="0" w:color="auto"/>
        <w:left w:val="none" w:sz="0" w:space="0" w:color="auto"/>
        <w:bottom w:val="none" w:sz="0" w:space="0" w:color="auto"/>
        <w:right w:val="none" w:sz="0" w:space="0" w:color="auto"/>
      </w:divBdr>
    </w:div>
    <w:div w:id="1964994398">
      <w:bodyDiv w:val="1"/>
      <w:marLeft w:val="0"/>
      <w:marRight w:val="0"/>
      <w:marTop w:val="0"/>
      <w:marBottom w:val="0"/>
      <w:divBdr>
        <w:top w:val="none" w:sz="0" w:space="0" w:color="auto"/>
        <w:left w:val="none" w:sz="0" w:space="0" w:color="auto"/>
        <w:bottom w:val="none" w:sz="0" w:space="0" w:color="auto"/>
        <w:right w:val="none" w:sz="0" w:space="0" w:color="auto"/>
      </w:divBdr>
      <w:divsChild>
        <w:div w:id="329911330">
          <w:marLeft w:val="0"/>
          <w:marRight w:val="0"/>
          <w:marTop w:val="0"/>
          <w:marBottom w:val="0"/>
          <w:divBdr>
            <w:top w:val="none" w:sz="0" w:space="0" w:color="auto"/>
            <w:left w:val="none" w:sz="0" w:space="0" w:color="auto"/>
            <w:bottom w:val="none" w:sz="0" w:space="0" w:color="auto"/>
            <w:right w:val="none" w:sz="0" w:space="0" w:color="auto"/>
          </w:divBdr>
        </w:div>
      </w:divsChild>
    </w:div>
    <w:div w:id="1976446756">
      <w:bodyDiv w:val="1"/>
      <w:marLeft w:val="0"/>
      <w:marRight w:val="0"/>
      <w:marTop w:val="0"/>
      <w:marBottom w:val="0"/>
      <w:divBdr>
        <w:top w:val="none" w:sz="0" w:space="0" w:color="auto"/>
        <w:left w:val="none" w:sz="0" w:space="0" w:color="auto"/>
        <w:bottom w:val="none" w:sz="0" w:space="0" w:color="auto"/>
        <w:right w:val="none" w:sz="0" w:space="0" w:color="auto"/>
      </w:divBdr>
    </w:div>
    <w:div w:id="1994019068">
      <w:bodyDiv w:val="1"/>
      <w:marLeft w:val="0"/>
      <w:marRight w:val="0"/>
      <w:marTop w:val="0"/>
      <w:marBottom w:val="0"/>
      <w:divBdr>
        <w:top w:val="none" w:sz="0" w:space="0" w:color="auto"/>
        <w:left w:val="none" w:sz="0" w:space="0" w:color="auto"/>
        <w:bottom w:val="none" w:sz="0" w:space="0" w:color="auto"/>
        <w:right w:val="none" w:sz="0" w:space="0" w:color="auto"/>
      </w:divBdr>
    </w:div>
    <w:div w:id="1996641895">
      <w:bodyDiv w:val="1"/>
      <w:marLeft w:val="0"/>
      <w:marRight w:val="0"/>
      <w:marTop w:val="0"/>
      <w:marBottom w:val="0"/>
      <w:divBdr>
        <w:top w:val="none" w:sz="0" w:space="0" w:color="auto"/>
        <w:left w:val="none" w:sz="0" w:space="0" w:color="auto"/>
        <w:bottom w:val="none" w:sz="0" w:space="0" w:color="auto"/>
        <w:right w:val="none" w:sz="0" w:space="0" w:color="auto"/>
      </w:divBdr>
    </w:div>
    <w:div w:id="2008946352">
      <w:bodyDiv w:val="1"/>
      <w:marLeft w:val="0"/>
      <w:marRight w:val="0"/>
      <w:marTop w:val="0"/>
      <w:marBottom w:val="0"/>
      <w:divBdr>
        <w:top w:val="none" w:sz="0" w:space="0" w:color="auto"/>
        <w:left w:val="none" w:sz="0" w:space="0" w:color="auto"/>
        <w:bottom w:val="none" w:sz="0" w:space="0" w:color="auto"/>
        <w:right w:val="none" w:sz="0" w:space="0" w:color="auto"/>
      </w:divBdr>
    </w:div>
    <w:div w:id="2053536354">
      <w:bodyDiv w:val="1"/>
      <w:marLeft w:val="0"/>
      <w:marRight w:val="0"/>
      <w:marTop w:val="0"/>
      <w:marBottom w:val="0"/>
      <w:divBdr>
        <w:top w:val="none" w:sz="0" w:space="0" w:color="auto"/>
        <w:left w:val="none" w:sz="0" w:space="0" w:color="auto"/>
        <w:bottom w:val="none" w:sz="0" w:space="0" w:color="auto"/>
        <w:right w:val="none" w:sz="0" w:space="0" w:color="auto"/>
      </w:divBdr>
    </w:div>
    <w:div w:id="207272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ancer.org/es/cancer/leucemia-linfocitica-aguda/deteccion-diagnostico-clasificacion-por-etapas/como-se-clasifica.html" TargetMode="External"/><Relationship Id="rId18" Type="http://schemas.openxmlformats.org/officeDocument/2006/relationships/hyperlink" Target="https://es.oncolink.org/apoyar/efectos-secundarios/descripcion/bajo-recuento-de-plaquetas-trombocitopenia"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www.cancer.org/es/cancer/leucemia-linfocitica-aguda/deteccion-diagnostico-clasificacion-por-etapas/como-se-diagnostica.html" TargetMode="External"/><Relationship Id="rId17" Type="http://schemas.openxmlformats.org/officeDocument/2006/relationships/hyperlink" Target="https://es.oncolink.org/apoyar/efectos-secundarios/descripcion/bajo-recuento-de-globulos-rojos-anemia" TargetMode="External"/><Relationship Id="rId2" Type="http://schemas.openxmlformats.org/officeDocument/2006/relationships/customXml" Target="../customXml/item2.xml"/><Relationship Id="rId16" Type="http://schemas.openxmlformats.org/officeDocument/2006/relationships/hyperlink" Target="https://es.oncolink.org/apoyar/efectos-secundarios/descripcion/recuento-bajo-de-globulos-blancos-neutropeni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ancer.org/es/cancer/leucemia-linfocitica-aguda/tratamiento/anticuerpos-monoclonales.html"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 Id="rId48"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03e9b10b-a1f9-4a88-9630-476473f62285" value=""/>
  <element uid="7349a702-6462-4442-88eb-c64cd513835c" value=""/>
</sisl>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509F7472CBA4D9A71604755A983A4" ma:contentTypeVersion="13" ma:contentTypeDescription="Create a new document." ma:contentTypeScope="" ma:versionID="fb578d6f3f8de7a23d0389d259a1fd4e">
  <xsd:schema xmlns:xsd="http://www.w3.org/2001/XMLSchema" xmlns:xs="http://www.w3.org/2001/XMLSchema" xmlns:p="http://schemas.microsoft.com/office/2006/metadata/properties" xmlns:ns3="986f2962-222b-4fe5-aa71-c190aa1e3227" xmlns:ns4="1b703ffe-824f-4798-9979-362c8d4c4d33" targetNamespace="http://schemas.microsoft.com/office/2006/metadata/properties" ma:root="true" ma:fieldsID="65bc735d61ef37cf156f136ea41cf8e0" ns3:_="" ns4:_="">
    <xsd:import namespace="986f2962-222b-4fe5-aa71-c190aa1e3227"/>
    <xsd:import namespace="1b703ffe-824f-4798-9979-362c8d4c4d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f2962-222b-4fe5-aa71-c190aa1e32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703ffe-824f-4798-9979-362c8d4c4d3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76FE-98C1-4C34-8137-404650824B3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17A8D8F-2862-411A-9E39-D9BFD1A25039}">
  <ds:schemaRefs>
    <ds:schemaRef ds:uri="http://schemas.microsoft.com/sharepoint/v3/contenttype/forms"/>
  </ds:schemaRefs>
</ds:datastoreItem>
</file>

<file path=customXml/itemProps3.xml><?xml version="1.0" encoding="utf-8"?>
<ds:datastoreItem xmlns:ds="http://schemas.openxmlformats.org/officeDocument/2006/customXml" ds:itemID="{0F77E0A9-4BC3-4875-BA7D-EA7D7DD79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f2962-222b-4fe5-aa71-c190aa1e3227"/>
    <ds:schemaRef ds:uri="1b703ffe-824f-4798-9979-362c8d4c4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1B5FA3-E07F-45AC-95F6-D2D5E9F5D5ED}">
  <ds:schemaRefs>
    <ds:schemaRef ds:uri="http://purl.org/dc/dcmitype/"/>
    <ds:schemaRef ds:uri="http://schemas.microsoft.com/office/infopath/2007/PartnerControls"/>
    <ds:schemaRef ds:uri="http://purl.org/dc/terms/"/>
    <ds:schemaRef ds:uri="http://purl.org/dc/elements/1.1/"/>
    <ds:schemaRef ds:uri="http://schemas.microsoft.com/office/2006/documentManagement/types"/>
    <ds:schemaRef ds:uri="http://schemas.microsoft.com/office/2006/metadata/properties"/>
    <ds:schemaRef ds:uri="http://www.w3.org/XML/1998/namespace"/>
    <ds:schemaRef ds:uri="986f2962-222b-4fe5-aa71-c190aa1e3227"/>
    <ds:schemaRef ds:uri="http://schemas.openxmlformats.org/package/2006/metadata/core-properties"/>
    <ds:schemaRef ds:uri="1b703ffe-824f-4798-9979-362c8d4c4d33"/>
  </ds:schemaRefs>
</ds:datastoreItem>
</file>

<file path=customXml/itemProps5.xml><?xml version="1.0" encoding="utf-8"?>
<ds:datastoreItem xmlns:ds="http://schemas.openxmlformats.org/officeDocument/2006/customXml" ds:itemID="{C23989D5-3BED-4D47-8637-0C60CB77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3631</Words>
  <Characters>20697</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janneth parra parra</dc:creator>
  <cp:keywords>*$%IU-*$%GenBus</cp:keywords>
  <dc:description/>
  <cp:lastModifiedBy>ZORAIDA</cp:lastModifiedBy>
  <cp:revision>2</cp:revision>
  <dcterms:created xsi:type="dcterms:W3CDTF">2019-09-10T00:51:00Z</dcterms:created>
  <dcterms:modified xsi:type="dcterms:W3CDTF">2019-09-10T00:51:00Z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41168bd4-4342-4960-8105-07e10d7f5d3f</vt:lpwstr>
  </property>
  <property fmtid="{D5CDD505-2E9C-101B-9397-08002B2CF9AE}" pid="3" name="bjSaver">
    <vt:lpwstr>Vg/PEqSvRliE0GSgeIxT4FCWDPVO9uZm</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uid="9036a7a1-5a4f-48d3-b24b-dfdab053dac9" value="" /&gt;&lt;element uid="03e9b10b-a1f9-4a88-9630-476473f62285" value="" /&gt;&lt;element uid="7349a702-6462-4442-88eb-c64cd513835c" value="" /&gt;&lt;/sisl&gt;</vt:lpwstr>
  </property>
  <property fmtid="{D5CDD505-2E9C-101B-9397-08002B2CF9AE}" pid="6" name="bjDocumentSecurityLabel">
    <vt:lpwstr>Internal Use Only - General Business</vt:lpwstr>
  </property>
  <property fmtid="{D5CDD505-2E9C-101B-9397-08002B2CF9AE}" pid="7" name="ContentTypeId">
    <vt:lpwstr>0x010100AD1509F7472CBA4D9A71604755A983A4</vt:lpwstr>
  </property>
</Properties>
</file>