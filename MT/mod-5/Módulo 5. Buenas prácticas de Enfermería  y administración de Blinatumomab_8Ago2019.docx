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4C54" w14:textId="05CD16EC" w:rsidR="006B269C" w:rsidRDefault="006B269C" w:rsidP="006B269C">
      <w:pPr>
        <w:spacing w:line="276" w:lineRule="auto"/>
        <w:jc w:val="center"/>
        <w:rPr>
          <w:rFonts w:ascii="Arial" w:hAnsi="Arial" w:cs="Arial"/>
          <w:b/>
          <w:bCs/>
          <w:sz w:val="20"/>
          <w:szCs w:val="20"/>
        </w:rPr>
      </w:pPr>
      <w:r>
        <w:rPr>
          <w:rFonts w:ascii="Arial" w:hAnsi="Arial" w:cs="Arial"/>
          <w:b/>
          <w:bCs/>
          <w:sz w:val="20"/>
          <w:szCs w:val="20"/>
        </w:rPr>
        <w:t>CURSO VIRTUAL DE LLA</w:t>
      </w:r>
    </w:p>
    <w:p w14:paraId="17FFE7DE" w14:textId="27F51E7F" w:rsidR="00577792" w:rsidRPr="00C37F65" w:rsidRDefault="00F101AC" w:rsidP="006B269C">
      <w:pPr>
        <w:spacing w:line="276" w:lineRule="auto"/>
        <w:jc w:val="center"/>
        <w:rPr>
          <w:rFonts w:ascii="Arial" w:hAnsi="Arial" w:cs="Arial"/>
          <w:b/>
          <w:bCs/>
          <w:sz w:val="20"/>
          <w:szCs w:val="20"/>
        </w:rPr>
      </w:pPr>
      <w:r w:rsidRPr="00C37F65">
        <w:rPr>
          <w:rFonts w:ascii="Arial" w:hAnsi="Arial" w:cs="Arial"/>
          <w:b/>
          <w:bCs/>
          <w:sz w:val="20"/>
          <w:szCs w:val="20"/>
        </w:rPr>
        <w:t>CUIDADOS DE ENFERMERÍA Y ADMINISTRACIÓN SEGURA DE BLINATUMUMAB</w:t>
      </w:r>
    </w:p>
    <w:p w14:paraId="7CFE4046" w14:textId="77777777" w:rsidR="00DF5611" w:rsidRPr="00F101AC" w:rsidRDefault="00DF5611" w:rsidP="00C87DED">
      <w:pPr>
        <w:spacing w:line="276" w:lineRule="auto"/>
        <w:jc w:val="both"/>
        <w:rPr>
          <w:rFonts w:ascii="Arial" w:hAnsi="Arial" w:cs="Arial"/>
          <w:sz w:val="20"/>
          <w:szCs w:val="20"/>
        </w:rPr>
      </w:pPr>
    </w:p>
    <w:p w14:paraId="4F6EE3B9" w14:textId="2111249F" w:rsidR="00577792" w:rsidRDefault="00DF5611" w:rsidP="00C87DED">
      <w:pPr>
        <w:spacing w:line="276" w:lineRule="auto"/>
        <w:jc w:val="both"/>
        <w:rPr>
          <w:rFonts w:ascii="Arial" w:hAnsi="Arial" w:cs="Arial"/>
          <w:sz w:val="20"/>
          <w:szCs w:val="20"/>
        </w:rPr>
      </w:pPr>
      <w:r w:rsidRPr="00667864">
        <w:rPr>
          <w:rFonts w:ascii="Arial" w:hAnsi="Arial" w:cs="Arial"/>
          <w:sz w:val="20"/>
          <w:szCs w:val="20"/>
        </w:rPr>
        <w:t>Mónica</w:t>
      </w:r>
      <w:r w:rsidR="00C40309" w:rsidRPr="00667864">
        <w:rPr>
          <w:rFonts w:ascii="Arial" w:hAnsi="Arial" w:cs="Arial"/>
          <w:sz w:val="20"/>
          <w:szCs w:val="20"/>
        </w:rPr>
        <w:t xml:space="preserve"> Patricia </w:t>
      </w:r>
      <w:r w:rsidRPr="00667864">
        <w:rPr>
          <w:rFonts w:ascii="Arial" w:hAnsi="Arial" w:cs="Arial"/>
          <w:sz w:val="20"/>
          <w:szCs w:val="20"/>
        </w:rPr>
        <w:t>Márquez</w:t>
      </w:r>
      <w:r w:rsidR="00C40309" w:rsidRPr="00667864">
        <w:rPr>
          <w:rFonts w:ascii="Arial" w:hAnsi="Arial" w:cs="Arial"/>
          <w:sz w:val="20"/>
          <w:szCs w:val="20"/>
        </w:rPr>
        <w:t xml:space="preserve"> </w:t>
      </w:r>
      <w:proofErr w:type="spellStart"/>
      <w:r w:rsidR="00C40309" w:rsidRPr="00667864">
        <w:rPr>
          <w:rFonts w:ascii="Arial" w:hAnsi="Arial" w:cs="Arial"/>
          <w:sz w:val="20"/>
          <w:szCs w:val="20"/>
        </w:rPr>
        <w:t>Feduyo</w:t>
      </w:r>
      <w:proofErr w:type="spellEnd"/>
    </w:p>
    <w:p w14:paraId="1F5617D0" w14:textId="1638392B" w:rsidR="00246E9F" w:rsidRDefault="00F101AC" w:rsidP="00C87DED">
      <w:pPr>
        <w:spacing w:line="276" w:lineRule="auto"/>
        <w:jc w:val="both"/>
        <w:rPr>
          <w:rFonts w:ascii="Arial" w:hAnsi="Arial" w:cs="Arial"/>
          <w:sz w:val="20"/>
          <w:szCs w:val="20"/>
        </w:rPr>
      </w:pPr>
      <w:r>
        <w:rPr>
          <w:rFonts w:ascii="Arial" w:hAnsi="Arial" w:cs="Arial"/>
          <w:sz w:val="20"/>
          <w:szCs w:val="20"/>
        </w:rPr>
        <w:t xml:space="preserve">Enfermera Especialista en </w:t>
      </w:r>
      <w:r w:rsidR="00A45449">
        <w:rPr>
          <w:rFonts w:ascii="Arial" w:hAnsi="Arial" w:cs="Arial"/>
          <w:sz w:val="20"/>
          <w:szCs w:val="20"/>
        </w:rPr>
        <w:t>Enfermería</w:t>
      </w:r>
      <w:r>
        <w:rPr>
          <w:rFonts w:ascii="Arial" w:hAnsi="Arial" w:cs="Arial"/>
          <w:sz w:val="20"/>
          <w:szCs w:val="20"/>
        </w:rPr>
        <w:t xml:space="preserve"> </w:t>
      </w:r>
      <w:r w:rsidR="00DF5611">
        <w:rPr>
          <w:rFonts w:ascii="Arial" w:hAnsi="Arial" w:cs="Arial"/>
          <w:sz w:val="20"/>
          <w:szCs w:val="20"/>
        </w:rPr>
        <w:t>Oncológica</w:t>
      </w:r>
      <w:r w:rsidR="00246E9F">
        <w:rPr>
          <w:rFonts w:ascii="Arial" w:hAnsi="Arial" w:cs="Arial"/>
          <w:sz w:val="20"/>
          <w:szCs w:val="20"/>
        </w:rPr>
        <w:t xml:space="preserve"> – Pontificia Universidad Javeriana</w:t>
      </w:r>
    </w:p>
    <w:p w14:paraId="6C231343" w14:textId="30A8B47E" w:rsidR="00903A61" w:rsidRDefault="00C37F65" w:rsidP="00C87DED">
      <w:pPr>
        <w:spacing w:line="276" w:lineRule="auto"/>
        <w:jc w:val="both"/>
        <w:rPr>
          <w:rFonts w:ascii="Arial" w:hAnsi="Arial" w:cs="Arial"/>
          <w:sz w:val="20"/>
          <w:szCs w:val="20"/>
        </w:rPr>
      </w:pPr>
      <w:r>
        <w:rPr>
          <w:rFonts w:ascii="Arial" w:hAnsi="Arial" w:cs="Arial"/>
          <w:sz w:val="20"/>
          <w:szCs w:val="20"/>
        </w:rPr>
        <w:t>Especialista en Auditoria de la calidad en salud</w:t>
      </w:r>
      <w:r w:rsidR="00246E9F">
        <w:rPr>
          <w:rFonts w:ascii="Arial" w:hAnsi="Arial" w:cs="Arial"/>
          <w:sz w:val="20"/>
          <w:szCs w:val="20"/>
        </w:rPr>
        <w:t xml:space="preserve"> – Universidad de Córdoba</w:t>
      </w:r>
    </w:p>
    <w:p w14:paraId="0BEF028F" w14:textId="4C42BBED" w:rsidR="00246E9F" w:rsidRDefault="00246E9F" w:rsidP="00C87DED">
      <w:pPr>
        <w:spacing w:line="276" w:lineRule="auto"/>
        <w:jc w:val="both"/>
        <w:rPr>
          <w:rFonts w:ascii="Arial" w:hAnsi="Arial" w:cs="Arial"/>
          <w:sz w:val="20"/>
          <w:szCs w:val="20"/>
        </w:rPr>
      </w:pPr>
      <w:r>
        <w:rPr>
          <w:rFonts w:ascii="Arial" w:hAnsi="Arial" w:cs="Arial"/>
          <w:sz w:val="20"/>
          <w:szCs w:val="20"/>
        </w:rPr>
        <w:t xml:space="preserve">Diplomado en inmunohematología y medicina </w:t>
      </w:r>
      <w:r w:rsidR="0030360B">
        <w:rPr>
          <w:rFonts w:ascii="Arial" w:hAnsi="Arial" w:cs="Arial"/>
          <w:sz w:val="20"/>
          <w:szCs w:val="20"/>
        </w:rPr>
        <w:t>transfusional</w:t>
      </w:r>
      <w:r>
        <w:rPr>
          <w:rFonts w:ascii="Arial" w:hAnsi="Arial" w:cs="Arial"/>
          <w:sz w:val="20"/>
          <w:szCs w:val="20"/>
        </w:rPr>
        <w:t xml:space="preserve"> – Pontificia Universidad Javeriana</w:t>
      </w:r>
    </w:p>
    <w:p w14:paraId="56FDE782" w14:textId="41A4F2CB" w:rsidR="00246E9F" w:rsidRDefault="00246E9F" w:rsidP="00C87DED">
      <w:pPr>
        <w:spacing w:line="276" w:lineRule="auto"/>
        <w:jc w:val="both"/>
        <w:rPr>
          <w:rFonts w:ascii="Arial" w:hAnsi="Arial" w:cs="Arial"/>
          <w:sz w:val="20"/>
          <w:szCs w:val="20"/>
        </w:rPr>
      </w:pPr>
      <w:r>
        <w:rPr>
          <w:rFonts w:ascii="Arial" w:hAnsi="Arial" w:cs="Arial"/>
          <w:sz w:val="20"/>
          <w:szCs w:val="20"/>
        </w:rPr>
        <w:t>Curso experto en hematología (en proceso)</w:t>
      </w:r>
    </w:p>
    <w:p w14:paraId="130DC219" w14:textId="40F4AEDF" w:rsidR="00F101AC" w:rsidRDefault="00F101AC" w:rsidP="00C87DED">
      <w:pPr>
        <w:spacing w:line="276" w:lineRule="auto"/>
        <w:jc w:val="both"/>
        <w:rPr>
          <w:rFonts w:ascii="Arial" w:hAnsi="Arial" w:cs="Arial"/>
          <w:sz w:val="20"/>
          <w:szCs w:val="20"/>
        </w:rPr>
      </w:pPr>
      <w:r>
        <w:rPr>
          <w:rFonts w:ascii="Arial" w:hAnsi="Arial" w:cs="Arial"/>
          <w:sz w:val="20"/>
          <w:szCs w:val="20"/>
        </w:rPr>
        <w:t>Enfermera del servicio de Hematología (unidad de Leucemias Agudas)</w:t>
      </w:r>
      <w:r w:rsidR="00A45449">
        <w:rPr>
          <w:rFonts w:ascii="Arial" w:hAnsi="Arial" w:cs="Arial"/>
          <w:sz w:val="20"/>
          <w:szCs w:val="20"/>
        </w:rPr>
        <w:t xml:space="preserve"> del </w:t>
      </w:r>
      <w:r>
        <w:rPr>
          <w:rFonts w:ascii="Arial" w:hAnsi="Arial" w:cs="Arial"/>
          <w:sz w:val="20"/>
          <w:szCs w:val="20"/>
        </w:rPr>
        <w:t xml:space="preserve">Instituto Nacional de </w:t>
      </w:r>
      <w:r w:rsidR="00DF5611">
        <w:rPr>
          <w:rFonts w:ascii="Arial" w:hAnsi="Arial" w:cs="Arial"/>
          <w:sz w:val="20"/>
          <w:szCs w:val="20"/>
        </w:rPr>
        <w:t>Cancerología</w:t>
      </w:r>
      <w:r>
        <w:rPr>
          <w:rFonts w:ascii="Arial" w:hAnsi="Arial" w:cs="Arial"/>
          <w:sz w:val="20"/>
          <w:szCs w:val="20"/>
        </w:rPr>
        <w:t xml:space="preserve"> E.S.E</w:t>
      </w:r>
      <w:r w:rsidR="007A5823">
        <w:rPr>
          <w:rFonts w:ascii="Arial" w:hAnsi="Arial" w:cs="Arial"/>
          <w:sz w:val="20"/>
          <w:szCs w:val="20"/>
        </w:rPr>
        <w:t xml:space="preserve"> </w:t>
      </w:r>
    </w:p>
    <w:p w14:paraId="68DEBDF7" w14:textId="77777777" w:rsidR="006B269C" w:rsidRDefault="006B269C" w:rsidP="00C87DED">
      <w:pPr>
        <w:spacing w:line="276" w:lineRule="auto"/>
        <w:jc w:val="both"/>
        <w:rPr>
          <w:rFonts w:ascii="Arial" w:hAnsi="Arial" w:cs="Arial"/>
          <w:b/>
          <w:bCs/>
          <w:sz w:val="20"/>
          <w:szCs w:val="20"/>
        </w:rPr>
      </w:pPr>
    </w:p>
    <w:p w14:paraId="18A6D020" w14:textId="019FC1E9" w:rsidR="00577792" w:rsidRPr="00C37F65" w:rsidRDefault="00577792" w:rsidP="00C87DED">
      <w:pPr>
        <w:spacing w:line="276" w:lineRule="auto"/>
        <w:jc w:val="both"/>
        <w:rPr>
          <w:rFonts w:ascii="Arial" w:hAnsi="Arial" w:cs="Arial"/>
          <w:b/>
          <w:bCs/>
          <w:sz w:val="20"/>
          <w:szCs w:val="20"/>
        </w:rPr>
      </w:pPr>
      <w:r w:rsidRPr="00C37F65">
        <w:rPr>
          <w:rFonts w:ascii="Arial" w:hAnsi="Arial" w:cs="Arial"/>
          <w:b/>
          <w:bCs/>
          <w:sz w:val="20"/>
          <w:szCs w:val="20"/>
        </w:rPr>
        <w:t>O</w:t>
      </w:r>
      <w:r w:rsidR="00DF5611" w:rsidRPr="00C37F65">
        <w:rPr>
          <w:rFonts w:ascii="Arial" w:hAnsi="Arial" w:cs="Arial"/>
          <w:b/>
          <w:bCs/>
          <w:sz w:val="20"/>
          <w:szCs w:val="20"/>
        </w:rPr>
        <w:t>BJETIVOS DEL MODULO</w:t>
      </w:r>
    </w:p>
    <w:p w14:paraId="528B2CEC" w14:textId="39200E01" w:rsidR="00C40309" w:rsidRPr="00667864" w:rsidRDefault="00C40309" w:rsidP="00C87DED">
      <w:pPr>
        <w:pStyle w:val="ListParagraph"/>
        <w:numPr>
          <w:ilvl w:val="0"/>
          <w:numId w:val="1"/>
        </w:numPr>
        <w:spacing w:line="276" w:lineRule="auto"/>
        <w:jc w:val="both"/>
        <w:rPr>
          <w:rFonts w:ascii="Arial" w:hAnsi="Arial" w:cs="Arial"/>
          <w:sz w:val="20"/>
          <w:szCs w:val="20"/>
        </w:rPr>
      </w:pPr>
      <w:r w:rsidRPr="00667864">
        <w:rPr>
          <w:rFonts w:ascii="Arial" w:hAnsi="Arial" w:cs="Arial"/>
          <w:sz w:val="20"/>
          <w:szCs w:val="20"/>
        </w:rPr>
        <w:t xml:space="preserve">Conocer los pasos para una administración segura de </w:t>
      </w:r>
      <w:r w:rsidR="0030360B">
        <w:rPr>
          <w:rFonts w:ascii="Arial" w:hAnsi="Arial" w:cs="Arial"/>
          <w:sz w:val="20"/>
          <w:szCs w:val="20"/>
        </w:rPr>
        <w:t>B</w:t>
      </w:r>
      <w:r w:rsidR="0030360B" w:rsidRPr="00667864">
        <w:rPr>
          <w:rFonts w:ascii="Arial" w:hAnsi="Arial" w:cs="Arial"/>
          <w:sz w:val="20"/>
          <w:szCs w:val="20"/>
        </w:rPr>
        <w:t>linatumomab</w:t>
      </w:r>
      <w:r w:rsidRPr="00667864">
        <w:rPr>
          <w:rFonts w:ascii="Arial" w:hAnsi="Arial" w:cs="Arial"/>
          <w:sz w:val="20"/>
          <w:szCs w:val="20"/>
        </w:rPr>
        <w:t xml:space="preserve"> en pacientes adultos con LLA de precursores B.</w:t>
      </w:r>
    </w:p>
    <w:p w14:paraId="404736A5" w14:textId="40A00618" w:rsidR="00C40309" w:rsidRDefault="00C40309" w:rsidP="00C87DED">
      <w:pPr>
        <w:pStyle w:val="ListParagraph"/>
        <w:numPr>
          <w:ilvl w:val="0"/>
          <w:numId w:val="1"/>
        </w:numPr>
        <w:spacing w:line="276" w:lineRule="auto"/>
        <w:jc w:val="both"/>
        <w:rPr>
          <w:rFonts w:ascii="Arial" w:hAnsi="Arial" w:cs="Arial"/>
          <w:sz w:val="20"/>
          <w:szCs w:val="20"/>
        </w:rPr>
      </w:pPr>
      <w:r w:rsidRPr="00667864">
        <w:rPr>
          <w:rFonts w:ascii="Arial" w:hAnsi="Arial" w:cs="Arial"/>
          <w:sz w:val="20"/>
          <w:szCs w:val="20"/>
        </w:rPr>
        <w:t xml:space="preserve">Identificar los cuidados de enfermería básicos y específicos previos y durante la administración del </w:t>
      </w:r>
      <w:r w:rsidR="0030360B">
        <w:rPr>
          <w:rFonts w:ascii="Arial" w:hAnsi="Arial" w:cs="Arial"/>
          <w:sz w:val="20"/>
          <w:szCs w:val="20"/>
        </w:rPr>
        <w:t>B</w:t>
      </w:r>
      <w:r w:rsidR="0030360B" w:rsidRPr="00667864">
        <w:rPr>
          <w:rFonts w:ascii="Arial" w:hAnsi="Arial" w:cs="Arial"/>
          <w:sz w:val="20"/>
          <w:szCs w:val="20"/>
        </w:rPr>
        <w:t>linatumomab</w:t>
      </w:r>
      <w:r w:rsidRPr="00667864">
        <w:rPr>
          <w:rFonts w:ascii="Arial" w:hAnsi="Arial" w:cs="Arial"/>
          <w:sz w:val="20"/>
          <w:szCs w:val="20"/>
        </w:rPr>
        <w:t xml:space="preserve"> en pacientes adultos con LLA de precursores B.</w:t>
      </w:r>
    </w:p>
    <w:p w14:paraId="7078CF23" w14:textId="77777777" w:rsidR="00DF5611" w:rsidRPr="00667864" w:rsidRDefault="00DF5611" w:rsidP="00C87DED">
      <w:pPr>
        <w:pStyle w:val="ListParagraph"/>
        <w:spacing w:line="276" w:lineRule="auto"/>
        <w:jc w:val="both"/>
        <w:rPr>
          <w:rFonts w:ascii="Arial" w:hAnsi="Arial" w:cs="Arial"/>
          <w:sz w:val="20"/>
          <w:szCs w:val="20"/>
        </w:rPr>
      </w:pPr>
    </w:p>
    <w:p w14:paraId="07083AC7" w14:textId="77777777" w:rsidR="00C40309" w:rsidRPr="00C37F65" w:rsidRDefault="00C40309" w:rsidP="00C87DED">
      <w:pPr>
        <w:spacing w:line="276" w:lineRule="auto"/>
        <w:jc w:val="both"/>
        <w:rPr>
          <w:rFonts w:ascii="Arial" w:hAnsi="Arial" w:cs="Arial"/>
          <w:b/>
          <w:bCs/>
          <w:sz w:val="20"/>
          <w:szCs w:val="20"/>
        </w:rPr>
      </w:pPr>
      <w:r w:rsidRPr="00C37F65">
        <w:rPr>
          <w:rFonts w:ascii="Arial" w:hAnsi="Arial" w:cs="Arial"/>
          <w:b/>
          <w:bCs/>
          <w:sz w:val="20"/>
          <w:szCs w:val="20"/>
        </w:rPr>
        <w:t>INTRODUCCION</w:t>
      </w:r>
    </w:p>
    <w:p w14:paraId="5281B452" w14:textId="5CE6386B" w:rsidR="00A45449" w:rsidRDefault="00C40309" w:rsidP="00C87DED">
      <w:pPr>
        <w:spacing w:line="276" w:lineRule="auto"/>
        <w:jc w:val="both"/>
        <w:rPr>
          <w:rFonts w:ascii="Arial" w:hAnsi="Arial" w:cs="Arial"/>
          <w:sz w:val="20"/>
          <w:szCs w:val="20"/>
        </w:rPr>
      </w:pPr>
      <w:r w:rsidRPr="00667864">
        <w:rPr>
          <w:rFonts w:ascii="Arial" w:hAnsi="Arial" w:cs="Arial"/>
          <w:sz w:val="20"/>
          <w:szCs w:val="20"/>
        </w:rPr>
        <w:t xml:space="preserve">Los pacientes adultos con </w:t>
      </w:r>
      <w:r w:rsidR="00F101AC" w:rsidRPr="00667864">
        <w:rPr>
          <w:rFonts w:ascii="Arial" w:hAnsi="Arial" w:cs="Arial"/>
          <w:sz w:val="20"/>
          <w:szCs w:val="20"/>
        </w:rPr>
        <w:t>diagnóstico</w:t>
      </w:r>
      <w:r w:rsidRPr="00667864">
        <w:rPr>
          <w:rFonts w:ascii="Arial" w:hAnsi="Arial" w:cs="Arial"/>
          <w:sz w:val="20"/>
          <w:szCs w:val="20"/>
        </w:rPr>
        <w:t xml:space="preserve"> de Leucemia </w:t>
      </w:r>
      <w:r w:rsidR="0030360B" w:rsidRPr="00667864">
        <w:rPr>
          <w:rFonts w:ascii="Arial" w:hAnsi="Arial" w:cs="Arial"/>
          <w:sz w:val="20"/>
          <w:szCs w:val="20"/>
        </w:rPr>
        <w:t>Linfoblástica</w:t>
      </w:r>
      <w:r w:rsidRPr="00667864">
        <w:rPr>
          <w:rFonts w:ascii="Arial" w:hAnsi="Arial" w:cs="Arial"/>
          <w:sz w:val="20"/>
          <w:szCs w:val="20"/>
        </w:rPr>
        <w:t xml:space="preserve"> Aguda de precursores B</w:t>
      </w:r>
      <w:r w:rsidR="00A45449">
        <w:rPr>
          <w:rFonts w:ascii="Arial" w:hAnsi="Arial" w:cs="Arial"/>
          <w:sz w:val="20"/>
          <w:szCs w:val="20"/>
        </w:rPr>
        <w:t>,</w:t>
      </w:r>
      <w:r w:rsidRPr="00667864">
        <w:rPr>
          <w:rFonts w:ascii="Arial" w:hAnsi="Arial" w:cs="Arial"/>
          <w:sz w:val="20"/>
          <w:szCs w:val="20"/>
        </w:rPr>
        <w:t xml:space="preserve"> son tratados con diferentes líneas de tratamiento, una vez se confirma su </w:t>
      </w:r>
      <w:r w:rsidR="00F101AC" w:rsidRPr="00667864">
        <w:rPr>
          <w:rFonts w:ascii="Arial" w:hAnsi="Arial" w:cs="Arial"/>
          <w:sz w:val="20"/>
          <w:szCs w:val="20"/>
        </w:rPr>
        <w:t>diagnóstico</w:t>
      </w:r>
      <w:r w:rsidRPr="00667864">
        <w:rPr>
          <w:rFonts w:ascii="Arial" w:hAnsi="Arial" w:cs="Arial"/>
          <w:sz w:val="20"/>
          <w:szCs w:val="20"/>
        </w:rPr>
        <w:t xml:space="preserve"> se le ofrece un esquema dirigido </w:t>
      </w:r>
      <w:r w:rsidR="00867547" w:rsidRPr="00667864">
        <w:rPr>
          <w:rFonts w:ascii="Arial" w:hAnsi="Arial" w:cs="Arial"/>
          <w:sz w:val="20"/>
          <w:szCs w:val="20"/>
        </w:rPr>
        <w:t xml:space="preserve">que </w:t>
      </w:r>
      <w:r w:rsidR="0030360B" w:rsidRPr="00667864">
        <w:rPr>
          <w:rFonts w:ascii="Arial" w:hAnsi="Arial" w:cs="Arial"/>
          <w:sz w:val="20"/>
          <w:szCs w:val="20"/>
        </w:rPr>
        <w:t>da</w:t>
      </w:r>
      <w:r w:rsidR="00867547" w:rsidRPr="00667864">
        <w:rPr>
          <w:rFonts w:ascii="Arial" w:hAnsi="Arial" w:cs="Arial"/>
          <w:sz w:val="20"/>
          <w:szCs w:val="20"/>
        </w:rPr>
        <w:t xml:space="preserve"> inicio a una fase de inducción (1er ciclo de quimioterapia), si todo avanza positivamente </w:t>
      </w:r>
      <w:r w:rsidR="00E10611" w:rsidRPr="00667864">
        <w:rPr>
          <w:rFonts w:ascii="Arial" w:hAnsi="Arial" w:cs="Arial"/>
          <w:sz w:val="20"/>
          <w:szCs w:val="20"/>
        </w:rPr>
        <w:t>hacia el</w:t>
      </w:r>
      <w:r w:rsidR="00867547" w:rsidRPr="00667864">
        <w:rPr>
          <w:rFonts w:ascii="Arial" w:hAnsi="Arial" w:cs="Arial"/>
          <w:sz w:val="20"/>
          <w:szCs w:val="20"/>
        </w:rPr>
        <w:t xml:space="preserve"> control de la enfermedad, se pasa a la siguiente fase de consolidación del tratamiento, </w:t>
      </w:r>
      <w:r w:rsidR="00E10611" w:rsidRPr="00667864">
        <w:rPr>
          <w:rFonts w:ascii="Arial" w:hAnsi="Arial" w:cs="Arial"/>
          <w:sz w:val="20"/>
          <w:szCs w:val="20"/>
        </w:rPr>
        <w:t>d</w:t>
      </w:r>
      <w:r w:rsidR="00867547" w:rsidRPr="00667864">
        <w:rPr>
          <w:rFonts w:ascii="Arial" w:hAnsi="Arial" w:cs="Arial"/>
          <w:sz w:val="20"/>
          <w:szCs w:val="20"/>
        </w:rPr>
        <w:t>urante todo este duro recorrido para un paciente con LLA se presentan complicaciones propias del tratamiento como</w:t>
      </w:r>
      <w:r w:rsidR="001B3AA7">
        <w:rPr>
          <w:rFonts w:ascii="Arial" w:hAnsi="Arial" w:cs="Arial"/>
          <w:sz w:val="20"/>
          <w:szCs w:val="20"/>
        </w:rPr>
        <w:t>:</w:t>
      </w:r>
      <w:r w:rsidR="00867547" w:rsidRPr="00667864">
        <w:rPr>
          <w:rFonts w:ascii="Arial" w:hAnsi="Arial" w:cs="Arial"/>
          <w:sz w:val="20"/>
          <w:szCs w:val="20"/>
        </w:rPr>
        <w:t xml:space="preserve"> la inmunosupresión, trombocitopenia, anemia e infecciones entre otras, lo que conlleva a requerimientos de soporte transfusiona</w:t>
      </w:r>
      <w:r w:rsidR="00903A61">
        <w:rPr>
          <w:rFonts w:ascii="Arial" w:hAnsi="Arial" w:cs="Arial"/>
          <w:sz w:val="20"/>
          <w:szCs w:val="20"/>
        </w:rPr>
        <w:t xml:space="preserve">l y terapia </w:t>
      </w:r>
      <w:r w:rsidR="00867547" w:rsidRPr="00667864">
        <w:rPr>
          <w:rFonts w:ascii="Arial" w:hAnsi="Arial" w:cs="Arial"/>
          <w:sz w:val="20"/>
          <w:szCs w:val="20"/>
        </w:rPr>
        <w:t xml:space="preserve">de </w:t>
      </w:r>
      <w:r w:rsidR="00E10611" w:rsidRPr="00667864">
        <w:rPr>
          <w:rFonts w:ascii="Arial" w:hAnsi="Arial" w:cs="Arial"/>
          <w:sz w:val="20"/>
          <w:szCs w:val="20"/>
        </w:rPr>
        <w:t>antibióticos</w:t>
      </w:r>
      <w:r w:rsidR="00A45449">
        <w:rPr>
          <w:rFonts w:ascii="Arial" w:hAnsi="Arial" w:cs="Arial"/>
          <w:sz w:val="20"/>
          <w:szCs w:val="20"/>
        </w:rPr>
        <w:t>.</w:t>
      </w:r>
    </w:p>
    <w:p w14:paraId="691CA775" w14:textId="0154A520" w:rsidR="00A45449" w:rsidRDefault="00DF5611" w:rsidP="00C87DED">
      <w:pPr>
        <w:spacing w:line="276" w:lineRule="auto"/>
        <w:jc w:val="both"/>
        <w:rPr>
          <w:rFonts w:ascii="Arial" w:hAnsi="Arial" w:cs="Arial"/>
          <w:sz w:val="20"/>
          <w:szCs w:val="20"/>
        </w:rPr>
      </w:pPr>
      <w:r>
        <w:rPr>
          <w:rFonts w:ascii="Arial" w:hAnsi="Arial" w:cs="Arial"/>
          <w:sz w:val="20"/>
          <w:szCs w:val="20"/>
        </w:rPr>
        <w:t>También existe el escenario de los pacientes que no responden a la quimioterapia de inducción y/o que recaen en alguna de sus consolidaciones, estos pacientes con recaída o refractariedad de la enfermedad deben ser rescatados con otra línea de medicamentos. En el caso de la LLA de precursores B en recaída</w:t>
      </w:r>
      <w:r w:rsidR="003922EE">
        <w:rPr>
          <w:rFonts w:ascii="Arial" w:hAnsi="Arial" w:cs="Arial"/>
          <w:sz w:val="20"/>
          <w:szCs w:val="20"/>
        </w:rPr>
        <w:t xml:space="preserve"> o refractaria</w:t>
      </w:r>
      <w:r>
        <w:rPr>
          <w:rFonts w:ascii="Arial" w:hAnsi="Arial" w:cs="Arial"/>
          <w:sz w:val="20"/>
          <w:szCs w:val="20"/>
        </w:rPr>
        <w:t xml:space="preserve"> se presenta la opción de la inmunoterapia con el </w:t>
      </w:r>
      <w:r w:rsidR="0030360B">
        <w:rPr>
          <w:rFonts w:ascii="Arial" w:hAnsi="Arial" w:cs="Arial"/>
          <w:sz w:val="20"/>
          <w:szCs w:val="20"/>
        </w:rPr>
        <w:t>Blinatumomab</w:t>
      </w:r>
      <w:r>
        <w:rPr>
          <w:rFonts w:ascii="Arial" w:hAnsi="Arial" w:cs="Arial"/>
          <w:sz w:val="20"/>
          <w:szCs w:val="20"/>
        </w:rPr>
        <w:t>.</w:t>
      </w:r>
    </w:p>
    <w:p w14:paraId="61C387CF" w14:textId="337A2EA1" w:rsidR="00867547" w:rsidRDefault="00A45449" w:rsidP="00C87DED">
      <w:pPr>
        <w:spacing w:line="276" w:lineRule="auto"/>
        <w:jc w:val="both"/>
        <w:rPr>
          <w:rFonts w:ascii="Arial" w:hAnsi="Arial" w:cs="Arial"/>
          <w:sz w:val="20"/>
          <w:szCs w:val="20"/>
        </w:rPr>
      </w:pPr>
      <w:r>
        <w:rPr>
          <w:rFonts w:ascii="Arial" w:hAnsi="Arial" w:cs="Arial"/>
          <w:sz w:val="20"/>
          <w:szCs w:val="20"/>
        </w:rPr>
        <w:t>E</w:t>
      </w:r>
      <w:r w:rsidR="00E10611" w:rsidRPr="00667864">
        <w:rPr>
          <w:rFonts w:ascii="Arial" w:hAnsi="Arial" w:cs="Arial"/>
          <w:sz w:val="20"/>
          <w:szCs w:val="20"/>
        </w:rPr>
        <w:t xml:space="preserve">l paciente </w:t>
      </w:r>
      <w:r>
        <w:rPr>
          <w:rFonts w:ascii="Arial" w:hAnsi="Arial" w:cs="Arial"/>
          <w:sz w:val="20"/>
          <w:szCs w:val="20"/>
        </w:rPr>
        <w:t xml:space="preserve">con leucemia durante su tratamiento con </w:t>
      </w:r>
      <w:r w:rsidR="00E10611" w:rsidRPr="00667864">
        <w:rPr>
          <w:rFonts w:ascii="Arial" w:hAnsi="Arial" w:cs="Arial"/>
          <w:sz w:val="20"/>
          <w:szCs w:val="20"/>
        </w:rPr>
        <w:t xml:space="preserve">quimioterapia </w:t>
      </w:r>
      <w:r>
        <w:rPr>
          <w:rFonts w:ascii="Arial" w:hAnsi="Arial" w:cs="Arial"/>
          <w:sz w:val="20"/>
          <w:szCs w:val="20"/>
        </w:rPr>
        <w:t xml:space="preserve">y/o </w:t>
      </w:r>
      <w:r w:rsidR="00E10611" w:rsidRPr="00667864">
        <w:rPr>
          <w:rFonts w:ascii="Arial" w:hAnsi="Arial" w:cs="Arial"/>
          <w:sz w:val="20"/>
          <w:szCs w:val="20"/>
        </w:rPr>
        <w:t xml:space="preserve">inmunoterapia también se ve expuesto a incidentes o errores durante la administración de los medicamentos, por lo que es fundamental que </w:t>
      </w:r>
      <w:r w:rsidR="003922EE">
        <w:rPr>
          <w:rFonts w:ascii="Arial" w:hAnsi="Arial" w:cs="Arial"/>
          <w:sz w:val="20"/>
          <w:szCs w:val="20"/>
        </w:rPr>
        <w:t xml:space="preserve">el personal de </w:t>
      </w:r>
      <w:proofErr w:type="spellStart"/>
      <w:r w:rsidR="003922EE">
        <w:rPr>
          <w:rFonts w:ascii="Arial" w:hAnsi="Arial" w:cs="Arial"/>
          <w:sz w:val="20"/>
          <w:szCs w:val="20"/>
        </w:rPr>
        <w:t>enfermería</w:t>
      </w:r>
      <w:r w:rsidR="00E10611" w:rsidRPr="00667864">
        <w:rPr>
          <w:rFonts w:ascii="Arial" w:hAnsi="Arial" w:cs="Arial"/>
          <w:sz w:val="20"/>
          <w:szCs w:val="20"/>
        </w:rPr>
        <w:t>no</w:t>
      </w:r>
      <w:proofErr w:type="spellEnd"/>
      <w:r w:rsidR="00E10611" w:rsidRPr="00667864">
        <w:rPr>
          <w:rFonts w:ascii="Arial" w:hAnsi="Arial" w:cs="Arial"/>
          <w:sz w:val="20"/>
          <w:szCs w:val="20"/>
        </w:rPr>
        <w:t xml:space="preserve"> solo </w:t>
      </w:r>
      <w:r w:rsidR="00667864" w:rsidRPr="00667864">
        <w:rPr>
          <w:rFonts w:ascii="Arial" w:hAnsi="Arial" w:cs="Arial"/>
          <w:sz w:val="20"/>
          <w:szCs w:val="20"/>
        </w:rPr>
        <w:t xml:space="preserve">conozca </w:t>
      </w:r>
      <w:r w:rsidR="00E10611" w:rsidRPr="00667864">
        <w:rPr>
          <w:rFonts w:ascii="Arial" w:hAnsi="Arial" w:cs="Arial"/>
          <w:sz w:val="20"/>
          <w:szCs w:val="20"/>
        </w:rPr>
        <w:t>las toxicidades y efectos causad</w:t>
      </w:r>
      <w:r w:rsidR="00667864" w:rsidRPr="00667864">
        <w:rPr>
          <w:rFonts w:ascii="Arial" w:hAnsi="Arial" w:cs="Arial"/>
          <w:sz w:val="20"/>
          <w:szCs w:val="20"/>
        </w:rPr>
        <w:t>o</w:t>
      </w:r>
      <w:r w:rsidR="00E10611" w:rsidRPr="00667864">
        <w:rPr>
          <w:rFonts w:ascii="Arial" w:hAnsi="Arial" w:cs="Arial"/>
          <w:sz w:val="20"/>
          <w:szCs w:val="20"/>
        </w:rPr>
        <w:t>s por los medicamentos sino también adquiera la habilidad para identificar los riesgos durante la administración y hacer de esta un procedimiento seguro.</w:t>
      </w:r>
    </w:p>
    <w:p w14:paraId="51AA374F" w14:textId="715BB4BF" w:rsidR="00C87DED" w:rsidRPr="00667864" w:rsidRDefault="00C87DED" w:rsidP="00C87DED">
      <w:pPr>
        <w:spacing w:line="276" w:lineRule="auto"/>
        <w:jc w:val="both"/>
        <w:rPr>
          <w:rFonts w:ascii="Arial" w:hAnsi="Arial" w:cs="Arial"/>
          <w:sz w:val="20"/>
          <w:szCs w:val="20"/>
        </w:rPr>
      </w:pPr>
      <w:r>
        <w:rPr>
          <w:rFonts w:ascii="Arial" w:hAnsi="Arial" w:cs="Arial"/>
          <w:sz w:val="20"/>
          <w:szCs w:val="20"/>
        </w:rPr>
        <w:t xml:space="preserve">Para realizar la administración segura de cualquier tratamiento </w:t>
      </w:r>
      <w:r w:rsidR="00D54113">
        <w:rPr>
          <w:rFonts w:ascii="Arial" w:hAnsi="Arial" w:cs="Arial"/>
          <w:sz w:val="20"/>
          <w:szCs w:val="20"/>
        </w:rPr>
        <w:t>oncológico</w:t>
      </w:r>
      <w:r>
        <w:rPr>
          <w:rFonts w:ascii="Arial" w:hAnsi="Arial" w:cs="Arial"/>
          <w:sz w:val="20"/>
          <w:szCs w:val="20"/>
        </w:rPr>
        <w:t xml:space="preserve">, es necesario conocer las moléculas, su mecanismo de acción, su estabilidad, su </w:t>
      </w:r>
      <w:r w:rsidR="00D54113">
        <w:rPr>
          <w:rFonts w:ascii="Arial" w:hAnsi="Arial" w:cs="Arial"/>
          <w:sz w:val="20"/>
          <w:szCs w:val="20"/>
        </w:rPr>
        <w:t>vía</w:t>
      </w:r>
      <w:r>
        <w:rPr>
          <w:rFonts w:ascii="Arial" w:hAnsi="Arial" w:cs="Arial"/>
          <w:sz w:val="20"/>
          <w:szCs w:val="20"/>
        </w:rPr>
        <w:t xml:space="preserve"> de </w:t>
      </w:r>
      <w:r w:rsidR="00D54113">
        <w:rPr>
          <w:rFonts w:ascii="Arial" w:hAnsi="Arial" w:cs="Arial"/>
          <w:sz w:val="20"/>
          <w:szCs w:val="20"/>
        </w:rPr>
        <w:t>administración</w:t>
      </w:r>
      <w:r>
        <w:rPr>
          <w:rFonts w:ascii="Arial" w:hAnsi="Arial" w:cs="Arial"/>
          <w:sz w:val="20"/>
          <w:szCs w:val="20"/>
        </w:rPr>
        <w:t xml:space="preserve">, el tiempo de </w:t>
      </w:r>
      <w:r w:rsidR="00D54113">
        <w:rPr>
          <w:rFonts w:ascii="Arial" w:hAnsi="Arial" w:cs="Arial"/>
          <w:sz w:val="20"/>
          <w:szCs w:val="20"/>
        </w:rPr>
        <w:t>infusión</w:t>
      </w:r>
      <w:r>
        <w:rPr>
          <w:rFonts w:ascii="Arial" w:hAnsi="Arial" w:cs="Arial"/>
          <w:sz w:val="20"/>
          <w:szCs w:val="20"/>
        </w:rPr>
        <w:t>, dosis, indicación, intención del tratamiento</w:t>
      </w:r>
      <w:r w:rsidR="00D54113">
        <w:rPr>
          <w:rFonts w:ascii="Arial" w:hAnsi="Arial" w:cs="Arial"/>
          <w:sz w:val="20"/>
          <w:szCs w:val="20"/>
        </w:rPr>
        <w:t xml:space="preserve">, toxicidades y complicaciones </w:t>
      </w:r>
      <w:r w:rsidR="0030360B">
        <w:rPr>
          <w:rFonts w:ascii="Arial" w:hAnsi="Arial" w:cs="Arial"/>
          <w:sz w:val="20"/>
          <w:szCs w:val="20"/>
        </w:rPr>
        <w:t>de este</w:t>
      </w:r>
      <w:r w:rsidR="00D54113">
        <w:rPr>
          <w:rFonts w:ascii="Arial" w:hAnsi="Arial" w:cs="Arial"/>
          <w:sz w:val="20"/>
          <w:szCs w:val="20"/>
        </w:rPr>
        <w:t xml:space="preserve">, de </w:t>
      </w:r>
      <w:r w:rsidR="0030360B">
        <w:rPr>
          <w:rFonts w:ascii="Arial" w:hAnsi="Arial" w:cs="Arial"/>
          <w:sz w:val="20"/>
          <w:szCs w:val="20"/>
        </w:rPr>
        <w:t>esta</w:t>
      </w:r>
      <w:r w:rsidR="00D54113">
        <w:rPr>
          <w:rFonts w:ascii="Arial" w:hAnsi="Arial" w:cs="Arial"/>
          <w:sz w:val="20"/>
          <w:szCs w:val="20"/>
        </w:rPr>
        <w:t xml:space="preserve"> manera </w:t>
      </w:r>
      <w:r w:rsidR="003922EE">
        <w:rPr>
          <w:rFonts w:ascii="Arial" w:hAnsi="Arial" w:cs="Arial"/>
          <w:sz w:val="20"/>
          <w:szCs w:val="20"/>
        </w:rPr>
        <w:t xml:space="preserve">el </w:t>
      </w:r>
      <w:r w:rsidR="003922EE">
        <w:rPr>
          <w:rFonts w:ascii="Arial" w:hAnsi="Arial" w:cs="Arial"/>
          <w:sz w:val="20"/>
          <w:szCs w:val="20"/>
        </w:rPr>
        <w:lastRenderedPageBreak/>
        <w:t xml:space="preserve">personal de enfermería </w:t>
      </w:r>
      <w:r w:rsidR="00D54113">
        <w:rPr>
          <w:rFonts w:ascii="Arial" w:hAnsi="Arial" w:cs="Arial"/>
          <w:sz w:val="20"/>
          <w:szCs w:val="20"/>
        </w:rPr>
        <w:t>tiene las herramientas para planear y ejecutar un adecuado plan de cuidados que le permita al paciente con cáncer sentirse tranquilo y seguro durante su tratamiento.</w:t>
      </w:r>
    </w:p>
    <w:p w14:paraId="7087322E" w14:textId="02743B72" w:rsidR="00D54113" w:rsidRDefault="00667864" w:rsidP="00D54113">
      <w:pPr>
        <w:spacing w:line="276" w:lineRule="auto"/>
        <w:jc w:val="both"/>
        <w:rPr>
          <w:rFonts w:ascii="Arial" w:hAnsi="Arial" w:cs="Arial"/>
          <w:sz w:val="20"/>
          <w:szCs w:val="20"/>
        </w:rPr>
      </w:pPr>
      <w:r w:rsidRPr="00667864">
        <w:rPr>
          <w:rFonts w:ascii="Arial" w:hAnsi="Arial" w:cs="Arial"/>
          <w:sz w:val="20"/>
          <w:szCs w:val="20"/>
        </w:rPr>
        <w:t xml:space="preserve">La administración </w:t>
      </w:r>
      <w:r w:rsidR="00A45449">
        <w:rPr>
          <w:rFonts w:ascii="Arial" w:hAnsi="Arial" w:cs="Arial"/>
          <w:sz w:val="20"/>
          <w:szCs w:val="20"/>
        </w:rPr>
        <w:t xml:space="preserve">adecuada </w:t>
      </w:r>
      <w:r w:rsidRPr="00667864">
        <w:rPr>
          <w:rFonts w:ascii="Arial" w:hAnsi="Arial" w:cs="Arial"/>
          <w:sz w:val="20"/>
          <w:szCs w:val="20"/>
        </w:rPr>
        <w:t>de</w:t>
      </w:r>
      <w:r w:rsidR="00DF5611">
        <w:rPr>
          <w:rFonts w:ascii="Arial" w:hAnsi="Arial" w:cs="Arial"/>
          <w:sz w:val="20"/>
          <w:szCs w:val="20"/>
        </w:rPr>
        <w:t xml:space="preserve"> </w:t>
      </w:r>
      <w:r w:rsidR="00A45449">
        <w:rPr>
          <w:rFonts w:ascii="Arial" w:hAnsi="Arial" w:cs="Arial"/>
          <w:sz w:val="20"/>
          <w:szCs w:val="20"/>
        </w:rPr>
        <w:t>inmunoterapias como el</w:t>
      </w:r>
      <w:r w:rsidRPr="00667864">
        <w:rPr>
          <w:rFonts w:ascii="Arial" w:hAnsi="Arial" w:cs="Arial"/>
          <w:sz w:val="20"/>
          <w:szCs w:val="20"/>
        </w:rPr>
        <w:t xml:space="preserve"> </w:t>
      </w:r>
      <w:r w:rsidR="0030360B" w:rsidRPr="00667864">
        <w:rPr>
          <w:rFonts w:ascii="Arial" w:hAnsi="Arial" w:cs="Arial"/>
          <w:sz w:val="20"/>
          <w:szCs w:val="20"/>
        </w:rPr>
        <w:t>blinatumomab</w:t>
      </w:r>
      <w:r w:rsidRPr="00667864">
        <w:rPr>
          <w:rFonts w:ascii="Arial" w:hAnsi="Arial" w:cs="Arial"/>
          <w:sz w:val="20"/>
          <w:szCs w:val="20"/>
        </w:rPr>
        <w:t xml:space="preserve"> requiere de unos cuidados específicos e implementación de barreras de seguridad, por eso en el siguiente capítulo se explicarán las toxicidades que se pueden presentar durante su administración</w:t>
      </w:r>
      <w:r w:rsidR="00D54113">
        <w:rPr>
          <w:rFonts w:ascii="Arial" w:hAnsi="Arial" w:cs="Arial"/>
          <w:sz w:val="20"/>
          <w:szCs w:val="20"/>
        </w:rPr>
        <w:t xml:space="preserve">, </w:t>
      </w:r>
      <w:r w:rsidRPr="00667864">
        <w:rPr>
          <w:rFonts w:ascii="Arial" w:hAnsi="Arial" w:cs="Arial"/>
          <w:sz w:val="20"/>
          <w:szCs w:val="20"/>
        </w:rPr>
        <w:t>el rol de enfermería para una administración segura</w:t>
      </w:r>
      <w:r w:rsidR="00D54113">
        <w:rPr>
          <w:rFonts w:ascii="Arial" w:hAnsi="Arial" w:cs="Arial"/>
          <w:sz w:val="20"/>
          <w:szCs w:val="20"/>
        </w:rPr>
        <w:t xml:space="preserve"> y por supuesto la forma de administración.</w:t>
      </w:r>
    </w:p>
    <w:p w14:paraId="55D4591F" w14:textId="0B3CD886" w:rsidR="00C01DC0" w:rsidRPr="00DA629C" w:rsidRDefault="009F6398" w:rsidP="00DA629C">
      <w:pPr>
        <w:spacing w:line="276" w:lineRule="auto"/>
        <w:rPr>
          <w:rFonts w:ascii="Arial" w:hAnsi="Arial" w:cs="Arial"/>
          <w:b/>
          <w:sz w:val="20"/>
          <w:szCs w:val="20"/>
        </w:rPr>
      </w:pPr>
      <w:r w:rsidRPr="009F6398">
        <w:rPr>
          <w:rFonts w:ascii="Arial" w:hAnsi="Arial" w:cs="Arial"/>
          <w:b/>
          <w:sz w:val="20"/>
          <w:szCs w:val="20"/>
        </w:rPr>
        <w:t>GENERALIDADES DE CUIDADO DE ENFERMERIA AL PACIENTE CON LLA</w:t>
      </w:r>
    </w:p>
    <w:p w14:paraId="05C31C06" w14:textId="0E5BFD1E" w:rsidR="009F6398" w:rsidRDefault="009F6398" w:rsidP="00A36BB9">
      <w:pPr>
        <w:spacing w:line="276" w:lineRule="auto"/>
        <w:jc w:val="both"/>
        <w:rPr>
          <w:rFonts w:ascii="Arial" w:hAnsi="Arial" w:cs="Arial"/>
          <w:sz w:val="20"/>
          <w:szCs w:val="20"/>
        </w:rPr>
      </w:pPr>
      <w:r>
        <w:rPr>
          <w:rFonts w:ascii="Arial" w:hAnsi="Arial" w:cs="Arial"/>
          <w:sz w:val="20"/>
          <w:szCs w:val="20"/>
        </w:rPr>
        <w:t xml:space="preserve">Los pacientes adultos con </w:t>
      </w:r>
      <w:r w:rsidR="006D11D7">
        <w:rPr>
          <w:rFonts w:ascii="Arial" w:hAnsi="Arial" w:cs="Arial"/>
          <w:sz w:val="20"/>
          <w:szCs w:val="20"/>
        </w:rPr>
        <w:t>diagnóstico</w:t>
      </w:r>
      <w:r>
        <w:rPr>
          <w:rFonts w:ascii="Arial" w:hAnsi="Arial" w:cs="Arial"/>
          <w:sz w:val="20"/>
          <w:szCs w:val="20"/>
        </w:rPr>
        <w:t xml:space="preserve"> de LLA requieren de una valoración de enfermería </w:t>
      </w:r>
      <w:r w:rsidR="0062413B">
        <w:rPr>
          <w:rFonts w:ascii="Arial" w:hAnsi="Arial" w:cs="Arial"/>
          <w:sz w:val="20"/>
          <w:szCs w:val="20"/>
        </w:rPr>
        <w:t>específica</w:t>
      </w:r>
      <w:r w:rsidR="006D11D7">
        <w:rPr>
          <w:rFonts w:ascii="Arial" w:hAnsi="Arial" w:cs="Arial"/>
          <w:sz w:val="20"/>
          <w:szCs w:val="20"/>
        </w:rPr>
        <w:t xml:space="preserve"> que logre identificar sus necesidades y </w:t>
      </w:r>
      <w:r w:rsidR="0062413B">
        <w:rPr>
          <w:rFonts w:ascii="Arial" w:hAnsi="Arial" w:cs="Arial"/>
          <w:sz w:val="20"/>
          <w:szCs w:val="20"/>
        </w:rPr>
        <w:t>riesgos relacionado</w:t>
      </w:r>
      <w:r w:rsidR="00A36BB9">
        <w:rPr>
          <w:rFonts w:ascii="Arial" w:hAnsi="Arial" w:cs="Arial"/>
          <w:sz w:val="20"/>
          <w:szCs w:val="20"/>
        </w:rPr>
        <w:t>s</w:t>
      </w:r>
      <w:r w:rsidR="0062413B">
        <w:rPr>
          <w:rFonts w:ascii="Arial" w:hAnsi="Arial" w:cs="Arial"/>
          <w:sz w:val="20"/>
          <w:szCs w:val="20"/>
        </w:rPr>
        <w:t xml:space="preserve"> con la complejidad de los tratamientos ofrecidos para </w:t>
      </w:r>
      <w:r w:rsidR="003922EE">
        <w:rPr>
          <w:rFonts w:ascii="Arial" w:hAnsi="Arial" w:cs="Arial"/>
          <w:sz w:val="20"/>
          <w:szCs w:val="20"/>
        </w:rPr>
        <w:t xml:space="preserve">el </w:t>
      </w:r>
      <w:r w:rsidR="0062413B">
        <w:rPr>
          <w:rFonts w:ascii="Arial" w:hAnsi="Arial" w:cs="Arial"/>
          <w:sz w:val="20"/>
          <w:szCs w:val="20"/>
        </w:rPr>
        <w:t>control de su enfermedad.</w:t>
      </w:r>
    </w:p>
    <w:p w14:paraId="6502B108" w14:textId="10BA0D5A" w:rsidR="00A36BB9" w:rsidRDefault="0062413B" w:rsidP="00A36BB9">
      <w:pPr>
        <w:spacing w:line="276" w:lineRule="auto"/>
        <w:jc w:val="both"/>
        <w:rPr>
          <w:rFonts w:ascii="Arial" w:hAnsi="Arial" w:cs="Arial"/>
          <w:sz w:val="20"/>
          <w:szCs w:val="20"/>
        </w:rPr>
      </w:pPr>
      <w:r>
        <w:rPr>
          <w:rFonts w:ascii="Arial" w:hAnsi="Arial" w:cs="Arial"/>
          <w:sz w:val="20"/>
          <w:szCs w:val="20"/>
        </w:rPr>
        <w:t xml:space="preserve">Estos pacientes desde el momento del diagnóstico deben ser </w:t>
      </w:r>
      <w:r w:rsidR="00723316">
        <w:rPr>
          <w:rFonts w:ascii="Arial" w:hAnsi="Arial" w:cs="Arial"/>
          <w:sz w:val="20"/>
          <w:szCs w:val="20"/>
        </w:rPr>
        <w:t>apoyados</w:t>
      </w:r>
      <w:r>
        <w:rPr>
          <w:rFonts w:ascii="Arial" w:hAnsi="Arial" w:cs="Arial"/>
          <w:sz w:val="20"/>
          <w:szCs w:val="20"/>
        </w:rPr>
        <w:t xml:space="preserve"> </w:t>
      </w:r>
      <w:r w:rsidR="00723316">
        <w:rPr>
          <w:rFonts w:ascii="Arial" w:hAnsi="Arial" w:cs="Arial"/>
          <w:sz w:val="20"/>
          <w:szCs w:val="20"/>
        </w:rPr>
        <w:t xml:space="preserve">de forma integral, </w:t>
      </w:r>
      <w:r w:rsidR="00DA629C">
        <w:rPr>
          <w:rFonts w:ascii="Arial" w:hAnsi="Arial" w:cs="Arial"/>
          <w:sz w:val="20"/>
          <w:szCs w:val="20"/>
        </w:rPr>
        <w:t xml:space="preserve">la gestión de enfermería </w:t>
      </w:r>
      <w:r w:rsidR="00A36BB9">
        <w:rPr>
          <w:rFonts w:ascii="Arial" w:hAnsi="Arial" w:cs="Arial"/>
          <w:sz w:val="20"/>
          <w:szCs w:val="20"/>
        </w:rPr>
        <w:t>garantiza</w:t>
      </w:r>
      <w:r w:rsidR="00DA629C">
        <w:rPr>
          <w:rFonts w:ascii="Arial" w:hAnsi="Arial" w:cs="Arial"/>
          <w:sz w:val="20"/>
          <w:szCs w:val="20"/>
        </w:rPr>
        <w:t xml:space="preserve"> la intervención de</w:t>
      </w:r>
      <w:r w:rsidR="00A36BB9">
        <w:rPr>
          <w:rFonts w:ascii="Arial" w:hAnsi="Arial" w:cs="Arial"/>
          <w:sz w:val="20"/>
          <w:szCs w:val="20"/>
        </w:rPr>
        <w:t xml:space="preserve"> las siguientes especialidades</w:t>
      </w:r>
      <w:r w:rsidR="00520A16">
        <w:rPr>
          <w:rFonts w:ascii="Arial" w:hAnsi="Arial" w:cs="Arial"/>
          <w:sz w:val="20"/>
          <w:szCs w:val="20"/>
        </w:rPr>
        <w:t xml:space="preserve"> (adicionales a las clínicas tratantes y requeridas) es lo que podemos llamar el paquete de inicio</w:t>
      </w:r>
      <w:r w:rsidR="00A36BB9">
        <w:rPr>
          <w:rFonts w:ascii="Arial" w:hAnsi="Arial" w:cs="Arial"/>
          <w:sz w:val="20"/>
          <w:szCs w:val="20"/>
        </w:rPr>
        <w:t xml:space="preserve">: </w:t>
      </w:r>
    </w:p>
    <w:p w14:paraId="43AA742A" w14:textId="759927CB" w:rsidR="00A36BB9" w:rsidRDefault="00A36BB9" w:rsidP="00A36BB9">
      <w:pPr>
        <w:pStyle w:val="ListParagraph"/>
        <w:numPr>
          <w:ilvl w:val="0"/>
          <w:numId w:val="27"/>
        </w:numPr>
        <w:spacing w:line="276" w:lineRule="auto"/>
        <w:jc w:val="both"/>
        <w:rPr>
          <w:rFonts w:ascii="Arial" w:hAnsi="Arial" w:cs="Arial"/>
          <w:sz w:val="20"/>
          <w:szCs w:val="20"/>
        </w:rPr>
      </w:pPr>
      <w:r w:rsidRPr="00A36BB9">
        <w:rPr>
          <w:rFonts w:ascii="Arial" w:hAnsi="Arial" w:cs="Arial"/>
          <w:sz w:val="20"/>
          <w:szCs w:val="20"/>
        </w:rPr>
        <w:t>Psicología</w:t>
      </w:r>
    </w:p>
    <w:p w14:paraId="0F677B5C" w14:textId="0FF43A83" w:rsidR="00DA629C" w:rsidRDefault="00A36BB9" w:rsidP="00A36BB9">
      <w:pPr>
        <w:pStyle w:val="ListParagraph"/>
        <w:numPr>
          <w:ilvl w:val="0"/>
          <w:numId w:val="27"/>
        </w:numPr>
        <w:spacing w:line="276" w:lineRule="auto"/>
        <w:jc w:val="both"/>
        <w:rPr>
          <w:rFonts w:ascii="Arial" w:hAnsi="Arial" w:cs="Arial"/>
          <w:sz w:val="20"/>
          <w:szCs w:val="20"/>
        </w:rPr>
      </w:pPr>
      <w:r>
        <w:rPr>
          <w:rFonts w:ascii="Arial" w:hAnsi="Arial" w:cs="Arial"/>
          <w:sz w:val="20"/>
          <w:szCs w:val="20"/>
        </w:rPr>
        <w:t>Soporte nutricional</w:t>
      </w:r>
      <w:r w:rsidR="00DA629C">
        <w:rPr>
          <w:rFonts w:ascii="Arial" w:hAnsi="Arial" w:cs="Arial"/>
          <w:sz w:val="20"/>
          <w:szCs w:val="20"/>
        </w:rPr>
        <w:t xml:space="preserve"> y metabólico</w:t>
      </w:r>
    </w:p>
    <w:p w14:paraId="75A28FE6" w14:textId="4B8364F6" w:rsidR="00DA629C" w:rsidRDefault="00A36BB9" w:rsidP="00A36BB9">
      <w:pPr>
        <w:pStyle w:val="ListParagraph"/>
        <w:numPr>
          <w:ilvl w:val="0"/>
          <w:numId w:val="27"/>
        </w:numPr>
        <w:spacing w:line="276" w:lineRule="auto"/>
        <w:jc w:val="both"/>
        <w:rPr>
          <w:rFonts w:ascii="Arial" w:hAnsi="Arial" w:cs="Arial"/>
          <w:sz w:val="20"/>
          <w:szCs w:val="20"/>
        </w:rPr>
      </w:pPr>
      <w:r w:rsidRPr="00A36BB9">
        <w:rPr>
          <w:rFonts w:ascii="Arial" w:hAnsi="Arial" w:cs="Arial"/>
          <w:sz w:val="20"/>
          <w:szCs w:val="20"/>
        </w:rPr>
        <w:t xml:space="preserve"> </w:t>
      </w:r>
      <w:r w:rsidR="00DA629C">
        <w:rPr>
          <w:rFonts w:ascii="Arial" w:hAnsi="Arial" w:cs="Arial"/>
          <w:sz w:val="20"/>
          <w:szCs w:val="20"/>
        </w:rPr>
        <w:t>R</w:t>
      </w:r>
      <w:r w:rsidRPr="00A36BB9">
        <w:rPr>
          <w:rFonts w:ascii="Arial" w:hAnsi="Arial" w:cs="Arial"/>
          <w:sz w:val="20"/>
          <w:szCs w:val="20"/>
        </w:rPr>
        <w:t>ehabilitación</w:t>
      </w:r>
    </w:p>
    <w:p w14:paraId="607FC0BF" w14:textId="07D2A1D6" w:rsidR="0062413B" w:rsidRPr="00A36BB9" w:rsidRDefault="00A36BB9" w:rsidP="00A36BB9">
      <w:pPr>
        <w:pStyle w:val="ListParagraph"/>
        <w:numPr>
          <w:ilvl w:val="0"/>
          <w:numId w:val="27"/>
        </w:numPr>
        <w:spacing w:line="276" w:lineRule="auto"/>
        <w:jc w:val="both"/>
        <w:rPr>
          <w:rFonts w:ascii="Arial" w:hAnsi="Arial" w:cs="Arial"/>
          <w:sz w:val="20"/>
          <w:szCs w:val="20"/>
        </w:rPr>
      </w:pPr>
      <w:r w:rsidRPr="00A36BB9">
        <w:rPr>
          <w:rFonts w:ascii="Arial" w:hAnsi="Arial" w:cs="Arial"/>
          <w:sz w:val="20"/>
          <w:szCs w:val="20"/>
        </w:rPr>
        <w:t xml:space="preserve"> odontología</w:t>
      </w:r>
    </w:p>
    <w:p w14:paraId="752241B8" w14:textId="4C9EF6F5" w:rsidR="00A36BB9" w:rsidRDefault="00DA629C" w:rsidP="00A36BB9">
      <w:pPr>
        <w:spacing w:line="276" w:lineRule="auto"/>
        <w:jc w:val="both"/>
        <w:rPr>
          <w:rFonts w:ascii="Arial" w:hAnsi="Arial" w:cs="Arial"/>
          <w:sz w:val="20"/>
          <w:szCs w:val="20"/>
        </w:rPr>
      </w:pPr>
      <w:r>
        <w:rPr>
          <w:rFonts w:ascii="Arial" w:hAnsi="Arial" w:cs="Arial"/>
          <w:sz w:val="20"/>
          <w:szCs w:val="20"/>
        </w:rPr>
        <w:t>Durante el acompañamiento que hace la enfermera a estos pacientes se pueden identificar las diferentes etapas emocionales por las que atraviesan todos los pacientes, desde la negación, depresión y finalmente aceptación</w:t>
      </w:r>
      <w:r w:rsidR="00520A16">
        <w:rPr>
          <w:rFonts w:ascii="Arial" w:hAnsi="Arial" w:cs="Arial"/>
          <w:sz w:val="20"/>
          <w:szCs w:val="20"/>
        </w:rPr>
        <w:t>,</w:t>
      </w:r>
      <w:r>
        <w:rPr>
          <w:rFonts w:ascii="Arial" w:hAnsi="Arial" w:cs="Arial"/>
          <w:sz w:val="20"/>
          <w:szCs w:val="20"/>
        </w:rPr>
        <w:t xml:space="preserve"> que viene acompañada de un espíritu luchador y enérgico dispuesto a ganar la batalla, por esto el cuidado de enfermería debe ir acompañado de sensibilidad ante cada momento, tiene intrínseca la humanización y el servicio durante cada actividad de enfermería. </w:t>
      </w:r>
    </w:p>
    <w:p w14:paraId="38192196" w14:textId="4DA2629D" w:rsidR="00DA629C" w:rsidRDefault="00DA629C" w:rsidP="00A36BB9">
      <w:pPr>
        <w:spacing w:line="276" w:lineRule="auto"/>
        <w:jc w:val="both"/>
        <w:rPr>
          <w:rFonts w:ascii="Arial" w:hAnsi="Arial" w:cs="Arial"/>
          <w:sz w:val="20"/>
          <w:szCs w:val="20"/>
        </w:rPr>
      </w:pPr>
      <w:r>
        <w:rPr>
          <w:rFonts w:ascii="Arial" w:hAnsi="Arial" w:cs="Arial"/>
          <w:sz w:val="20"/>
          <w:szCs w:val="20"/>
        </w:rPr>
        <w:t xml:space="preserve">A </w:t>
      </w:r>
      <w:r w:rsidR="00A13FE4">
        <w:rPr>
          <w:rFonts w:ascii="Arial" w:hAnsi="Arial" w:cs="Arial"/>
          <w:sz w:val="20"/>
          <w:szCs w:val="20"/>
        </w:rPr>
        <w:t>continuación,</w:t>
      </w:r>
      <w:r>
        <w:rPr>
          <w:rFonts w:ascii="Arial" w:hAnsi="Arial" w:cs="Arial"/>
          <w:sz w:val="20"/>
          <w:szCs w:val="20"/>
        </w:rPr>
        <w:t xml:space="preserve"> se describe una rutina </w:t>
      </w:r>
      <w:r w:rsidR="00A13FE4">
        <w:rPr>
          <w:rFonts w:ascii="Arial" w:hAnsi="Arial" w:cs="Arial"/>
          <w:sz w:val="20"/>
          <w:szCs w:val="20"/>
        </w:rPr>
        <w:t>de actividades que inicia por la valoración integral</w:t>
      </w:r>
      <w:r w:rsidR="00520A16">
        <w:rPr>
          <w:rFonts w:ascii="Arial" w:hAnsi="Arial" w:cs="Arial"/>
          <w:sz w:val="20"/>
          <w:szCs w:val="20"/>
        </w:rPr>
        <w:t xml:space="preserve"> de enfermería, en el paciente hospitalizado con LLA</w:t>
      </w:r>
      <w:r w:rsidR="00A13FE4">
        <w:rPr>
          <w:rFonts w:ascii="Arial" w:hAnsi="Arial" w:cs="Arial"/>
          <w:sz w:val="20"/>
          <w:szCs w:val="20"/>
        </w:rPr>
        <w:t>:</w:t>
      </w:r>
    </w:p>
    <w:p w14:paraId="1C9A8459" w14:textId="5A9C8A0F" w:rsidR="00A13FE4" w:rsidRDefault="00520A16" w:rsidP="00A13FE4">
      <w:pPr>
        <w:pStyle w:val="ListParagraph"/>
        <w:numPr>
          <w:ilvl w:val="0"/>
          <w:numId w:val="29"/>
        </w:numPr>
        <w:spacing w:line="276" w:lineRule="auto"/>
        <w:jc w:val="both"/>
        <w:rPr>
          <w:rFonts w:ascii="Arial" w:hAnsi="Arial" w:cs="Arial"/>
          <w:sz w:val="20"/>
          <w:szCs w:val="20"/>
        </w:rPr>
      </w:pPr>
      <w:r>
        <w:rPr>
          <w:rFonts w:ascii="Arial" w:hAnsi="Arial" w:cs="Arial"/>
          <w:sz w:val="20"/>
          <w:szCs w:val="20"/>
        </w:rPr>
        <w:t>El recibo y entrega del turno</w:t>
      </w:r>
      <w:r w:rsidR="00D77BA5">
        <w:rPr>
          <w:rFonts w:ascii="Arial" w:hAnsi="Arial" w:cs="Arial"/>
          <w:sz w:val="20"/>
          <w:szCs w:val="20"/>
        </w:rPr>
        <w:t xml:space="preserve"> de los pacientes con LLA</w:t>
      </w:r>
      <w:r>
        <w:rPr>
          <w:rFonts w:ascii="Arial" w:hAnsi="Arial" w:cs="Arial"/>
          <w:sz w:val="20"/>
          <w:szCs w:val="20"/>
        </w:rPr>
        <w:t xml:space="preserve">: este es un momento importante donde se debe aterrizar la información a cada caso </w:t>
      </w:r>
      <w:r w:rsidR="00D77BA5">
        <w:rPr>
          <w:rFonts w:ascii="Arial" w:hAnsi="Arial" w:cs="Arial"/>
          <w:sz w:val="20"/>
          <w:szCs w:val="20"/>
        </w:rPr>
        <w:t>específico, es decir comprender el motivo de la hospitalización , que para el caso de los pacientes hematológicos son 3 motivos: ingresan para confirmar diagnostico e iniciar su fase de inducción con quimioterapia, aplicación de sus esquemas de consolidación con quimioterapia e ingresan para atender una complicación post tratamiento (</w:t>
      </w:r>
      <w:proofErr w:type="spellStart"/>
      <w:r w:rsidR="00D77BA5">
        <w:rPr>
          <w:rFonts w:ascii="Arial" w:hAnsi="Arial" w:cs="Arial"/>
          <w:sz w:val="20"/>
          <w:szCs w:val="20"/>
        </w:rPr>
        <w:t>ej</w:t>
      </w:r>
      <w:proofErr w:type="spellEnd"/>
      <w:r w:rsidR="00D77BA5">
        <w:rPr>
          <w:rFonts w:ascii="Arial" w:hAnsi="Arial" w:cs="Arial"/>
          <w:sz w:val="20"/>
          <w:szCs w:val="20"/>
        </w:rPr>
        <w:t xml:space="preserve">; el paciente que ingresa de la casa por neutropenia febril y se hospitaliza para antibioticoterapia). Cualquiera de los anteriores debe quedar claro en el cambio de turno, porque de ahí se </w:t>
      </w:r>
      <w:r w:rsidR="00997DAA">
        <w:rPr>
          <w:rFonts w:ascii="Arial" w:hAnsi="Arial" w:cs="Arial"/>
          <w:sz w:val="20"/>
          <w:szCs w:val="20"/>
        </w:rPr>
        <w:t>derivarán</w:t>
      </w:r>
      <w:r w:rsidR="00D77BA5">
        <w:rPr>
          <w:rFonts w:ascii="Arial" w:hAnsi="Arial" w:cs="Arial"/>
          <w:sz w:val="20"/>
          <w:szCs w:val="20"/>
        </w:rPr>
        <w:t xml:space="preserve"> los planes de cuidado a realizar por el siguiente turno.</w:t>
      </w:r>
    </w:p>
    <w:p w14:paraId="2C8763BA" w14:textId="77777777" w:rsidR="00A71E8F" w:rsidRDefault="00A71E8F" w:rsidP="00A71E8F">
      <w:pPr>
        <w:pStyle w:val="ListParagraph"/>
        <w:spacing w:line="276" w:lineRule="auto"/>
        <w:jc w:val="both"/>
        <w:rPr>
          <w:rFonts w:ascii="Arial" w:hAnsi="Arial" w:cs="Arial"/>
          <w:sz w:val="20"/>
          <w:szCs w:val="20"/>
        </w:rPr>
      </w:pPr>
    </w:p>
    <w:p w14:paraId="636507F2" w14:textId="32701E86" w:rsidR="00D77BA5" w:rsidRDefault="00D77BA5" w:rsidP="00A13FE4">
      <w:pPr>
        <w:pStyle w:val="ListParagraph"/>
        <w:numPr>
          <w:ilvl w:val="0"/>
          <w:numId w:val="29"/>
        </w:numPr>
        <w:spacing w:line="276" w:lineRule="auto"/>
        <w:jc w:val="both"/>
        <w:rPr>
          <w:rFonts w:ascii="Arial" w:hAnsi="Arial" w:cs="Arial"/>
          <w:sz w:val="20"/>
          <w:szCs w:val="20"/>
        </w:rPr>
      </w:pPr>
      <w:r>
        <w:rPr>
          <w:rFonts w:ascii="Arial" w:hAnsi="Arial" w:cs="Arial"/>
          <w:sz w:val="20"/>
          <w:szCs w:val="20"/>
        </w:rPr>
        <w:t xml:space="preserve">La ronda de </w:t>
      </w:r>
      <w:r w:rsidR="00A71E8F">
        <w:rPr>
          <w:rFonts w:ascii="Arial" w:hAnsi="Arial" w:cs="Arial"/>
          <w:sz w:val="20"/>
          <w:szCs w:val="20"/>
        </w:rPr>
        <w:t>enfermería</w:t>
      </w:r>
      <w:r>
        <w:rPr>
          <w:rFonts w:ascii="Arial" w:hAnsi="Arial" w:cs="Arial"/>
          <w:sz w:val="20"/>
          <w:szCs w:val="20"/>
        </w:rPr>
        <w:t xml:space="preserve">: así como existe una revista o ronda </w:t>
      </w:r>
      <w:r w:rsidR="00A71E8F">
        <w:rPr>
          <w:rFonts w:ascii="Arial" w:hAnsi="Arial" w:cs="Arial"/>
          <w:sz w:val="20"/>
          <w:szCs w:val="20"/>
        </w:rPr>
        <w:t>médica</w:t>
      </w:r>
      <w:r>
        <w:rPr>
          <w:rFonts w:ascii="Arial" w:hAnsi="Arial" w:cs="Arial"/>
          <w:sz w:val="20"/>
          <w:szCs w:val="20"/>
        </w:rPr>
        <w:t xml:space="preserve">, también una de </w:t>
      </w:r>
      <w:r w:rsidR="00A71E8F">
        <w:rPr>
          <w:rFonts w:ascii="Arial" w:hAnsi="Arial" w:cs="Arial"/>
          <w:sz w:val="20"/>
          <w:szCs w:val="20"/>
        </w:rPr>
        <w:t>enfermería</w:t>
      </w:r>
      <w:r>
        <w:rPr>
          <w:rFonts w:ascii="Arial" w:hAnsi="Arial" w:cs="Arial"/>
          <w:sz w:val="20"/>
          <w:szCs w:val="20"/>
        </w:rPr>
        <w:t>, donde participa la profesional con su equipo de auxiliares,</w:t>
      </w:r>
      <w:r w:rsidR="00A71E8F">
        <w:rPr>
          <w:rFonts w:ascii="Arial" w:hAnsi="Arial" w:cs="Arial"/>
          <w:sz w:val="20"/>
          <w:szCs w:val="20"/>
        </w:rPr>
        <w:t xml:space="preserve"> </w:t>
      </w:r>
      <w:r>
        <w:rPr>
          <w:rFonts w:ascii="Arial" w:hAnsi="Arial" w:cs="Arial"/>
          <w:sz w:val="20"/>
          <w:szCs w:val="20"/>
        </w:rPr>
        <w:t>ingresan</w:t>
      </w:r>
      <w:r w:rsidR="00A71E8F">
        <w:rPr>
          <w:rFonts w:ascii="Arial" w:hAnsi="Arial" w:cs="Arial"/>
          <w:sz w:val="20"/>
          <w:szCs w:val="20"/>
        </w:rPr>
        <w:t>do</w:t>
      </w:r>
      <w:r>
        <w:rPr>
          <w:rFonts w:ascii="Arial" w:hAnsi="Arial" w:cs="Arial"/>
          <w:sz w:val="20"/>
          <w:szCs w:val="20"/>
        </w:rPr>
        <w:t xml:space="preserve"> a la habitación de cada paciente y </w:t>
      </w:r>
      <w:r w:rsidR="00A71E8F">
        <w:rPr>
          <w:rFonts w:ascii="Arial" w:hAnsi="Arial" w:cs="Arial"/>
          <w:sz w:val="20"/>
          <w:szCs w:val="20"/>
        </w:rPr>
        <w:t>haciendo</w:t>
      </w:r>
      <w:r>
        <w:rPr>
          <w:rFonts w:ascii="Arial" w:hAnsi="Arial" w:cs="Arial"/>
          <w:sz w:val="20"/>
          <w:szCs w:val="20"/>
        </w:rPr>
        <w:t xml:space="preserve"> una </w:t>
      </w:r>
      <w:r w:rsidR="00A71E8F">
        <w:rPr>
          <w:rFonts w:ascii="Arial" w:hAnsi="Arial" w:cs="Arial"/>
          <w:sz w:val="20"/>
          <w:szCs w:val="20"/>
        </w:rPr>
        <w:t>exploración física</w:t>
      </w:r>
      <w:r>
        <w:rPr>
          <w:rFonts w:ascii="Arial" w:hAnsi="Arial" w:cs="Arial"/>
          <w:sz w:val="20"/>
          <w:szCs w:val="20"/>
        </w:rPr>
        <w:t xml:space="preserve"> </w:t>
      </w:r>
      <w:r w:rsidR="00A71E8F">
        <w:rPr>
          <w:rFonts w:ascii="Arial" w:hAnsi="Arial" w:cs="Arial"/>
          <w:sz w:val="20"/>
          <w:szCs w:val="20"/>
        </w:rPr>
        <w:t>del enfermo, acompañado de una comunicación verbal y amable, con preguntas dirigidas según los efectos del tratamiento (</w:t>
      </w:r>
      <w:proofErr w:type="spellStart"/>
      <w:r w:rsidR="00A71E8F">
        <w:rPr>
          <w:rFonts w:ascii="Arial" w:hAnsi="Arial" w:cs="Arial"/>
          <w:sz w:val="20"/>
          <w:szCs w:val="20"/>
        </w:rPr>
        <w:t>ej</w:t>
      </w:r>
      <w:proofErr w:type="spellEnd"/>
      <w:r w:rsidR="00A71E8F">
        <w:rPr>
          <w:rFonts w:ascii="Arial" w:hAnsi="Arial" w:cs="Arial"/>
          <w:sz w:val="20"/>
          <w:szCs w:val="20"/>
        </w:rPr>
        <w:t xml:space="preserve">: </w:t>
      </w:r>
      <w:r w:rsidR="00997DAA">
        <w:rPr>
          <w:rFonts w:ascii="Arial" w:hAnsi="Arial" w:cs="Arial"/>
          <w:sz w:val="20"/>
          <w:szCs w:val="20"/>
        </w:rPr>
        <w:t xml:space="preserve">¿tiene usted </w:t>
      </w:r>
      <w:r w:rsidR="006B269C">
        <w:rPr>
          <w:rFonts w:ascii="Arial" w:hAnsi="Arial" w:cs="Arial"/>
          <w:sz w:val="20"/>
          <w:szCs w:val="20"/>
        </w:rPr>
        <w:t>náuseas</w:t>
      </w:r>
      <w:r w:rsidR="00997DAA">
        <w:rPr>
          <w:rFonts w:ascii="Arial" w:hAnsi="Arial" w:cs="Arial"/>
          <w:sz w:val="20"/>
          <w:szCs w:val="20"/>
        </w:rPr>
        <w:t xml:space="preserve">, ha vomitado, tiene lesiones en la boca tipo </w:t>
      </w:r>
      <w:r w:rsidR="00904DAF">
        <w:rPr>
          <w:rFonts w:ascii="Arial" w:hAnsi="Arial" w:cs="Arial"/>
          <w:sz w:val="20"/>
          <w:szCs w:val="20"/>
        </w:rPr>
        <w:t>ulceras</w:t>
      </w:r>
      <w:r w:rsidR="00997DAA">
        <w:rPr>
          <w:rFonts w:ascii="Arial" w:hAnsi="Arial" w:cs="Arial"/>
          <w:sz w:val="20"/>
          <w:szCs w:val="20"/>
        </w:rPr>
        <w:t>, esta orinando, está comiendo, como se siente?</w:t>
      </w:r>
      <w:r w:rsidR="00A71E8F">
        <w:rPr>
          <w:rFonts w:ascii="Arial" w:hAnsi="Arial" w:cs="Arial"/>
          <w:sz w:val="20"/>
          <w:szCs w:val="20"/>
        </w:rPr>
        <w:t>)</w:t>
      </w:r>
      <w:r w:rsidR="00997DAA">
        <w:rPr>
          <w:rFonts w:ascii="Arial" w:hAnsi="Arial" w:cs="Arial"/>
          <w:sz w:val="20"/>
          <w:szCs w:val="20"/>
        </w:rPr>
        <w:t>, en esta visita se clasifican también los riesgos del paciente, se realiza la valoración del acceso vascular y se define dejar o cambiar según sea el caso. En este momento también se entabla comunicación con el familiar o cuidador para conocer su opinión y aclarar las dudas que pueda tener.</w:t>
      </w:r>
    </w:p>
    <w:p w14:paraId="49460227" w14:textId="77777777" w:rsidR="00997DAA" w:rsidRPr="00997DAA" w:rsidRDefault="00997DAA" w:rsidP="00997DAA">
      <w:pPr>
        <w:pStyle w:val="ListParagraph"/>
        <w:rPr>
          <w:rFonts w:ascii="Arial" w:hAnsi="Arial" w:cs="Arial"/>
          <w:sz w:val="20"/>
          <w:szCs w:val="20"/>
        </w:rPr>
      </w:pPr>
    </w:p>
    <w:p w14:paraId="375A7D77" w14:textId="499C7155" w:rsidR="00997DAA" w:rsidRDefault="00997DAA" w:rsidP="00A13FE4">
      <w:pPr>
        <w:pStyle w:val="ListParagraph"/>
        <w:numPr>
          <w:ilvl w:val="0"/>
          <w:numId w:val="29"/>
        </w:numPr>
        <w:spacing w:line="276" w:lineRule="auto"/>
        <w:jc w:val="both"/>
        <w:rPr>
          <w:rFonts w:ascii="Arial" w:hAnsi="Arial" w:cs="Arial"/>
          <w:sz w:val="20"/>
          <w:szCs w:val="20"/>
        </w:rPr>
      </w:pPr>
      <w:r>
        <w:rPr>
          <w:rFonts w:ascii="Arial" w:hAnsi="Arial" w:cs="Arial"/>
          <w:sz w:val="20"/>
          <w:szCs w:val="20"/>
        </w:rPr>
        <w:lastRenderedPageBreak/>
        <w:t>Clasificación de riesgos</w:t>
      </w:r>
      <w:r w:rsidR="004B567D">
        <w:rPr>
          <w:rFonts w:ascii="Arial" w:hAnsi="Arial" w:cs="Arial"/>
          <w:sz w:val="20"/>
          <w:szCs w:val="20"/>
        </w:rPr>
        <w:t xml:space="preserve"> durante el cuidado de enfermería</w:t>
      </w:r>
      <w:r>
        <w:rPr>
          <w:rFonts w:ascii="Arial" w:hAnsi="Arial" w:cs="Arial"/>
          <w:sz w:val="20"/>
          <w:szCs w:val="20"/>
        </w:rPr>
        <w:t xml:space="preserve">: el paciente con LLA tiene unos riesgos durante la atención, por lo que </w:t>
      </w:r>
      <w:r w:rsidR="008D3B45">
        <w:rPr>
          <w:rFonts w:ascii="Arial" w:hAnsi="Arial" w:cs="Arial"/>
          <w:sz w:val="20"/>
          <w:szCs w:val="20"/>
        </w:rPr>
        <w:t>la revisión de los laboratorios es</w:t>
      </w:r>
      <w:r>
        <w:rPr>
          <w:rFonts w:ascii="Arial" w:hAnsi="Arial" w:cs="Arial"/>
          <w:sz w:val="20"/>
          <w:szCs w:val="20"/>
        </w:rPr>
        <w:t xml:space="preserve"> </w:t>
      </w:r>
      <w:r w:rsidR="00572275">
        <w:rPr>
          <w:rFonts w:ascii="Arial" w:hAnsi="Arial" w:cs="Arial"/>
          <w:sz w:val="20"/>
          <w:szCs w:val="20"/>
        </w:rPr>
        <w:t>fundamental</w:t>
      </w:r>
      <w:r>
        <w:rPr>
          <w:rFonts w:ascii="Arial" w:hAnsi="Arial" w:cs="Arial"/>
          <w:sz w:val="20"/>
          <w:szCs w:val="20"/>
        </w:rPr>
        <w:t xml:space="preserve"> para direccionar el cuidado</w:t>
      </w:r>
      <w:r w:rsidR="00AE51CB">
        <w:rPr>
          <w:rFonts w:ascii="Arial" w:hAnsi="Arial" w:cs="Arial"/>
          <w:sz w:val="20"/>
          <w:szCs w:val="20"/>
        </w:rPr>
        <w:t xml:space="preserve"> y poder dar la educación adecuada al paciente y su cuidador</w:t>
      </w:r>
      <w:r>
        <w:rPr>
          <w:rFonts w:ascii="Arial" w:hAnsi="Arial" w:cs="Arial"/>
          <w:sz w:val="20"/>
          <w:szCs w:val="20"/>
        </w:rPr>
        <w:t xml:space="preserve">, por ejemplo: </w:t>
      </w:r>
    </w:p>
    <w:p w14:paraId="258BFEAC" w14:textId="77777777" w:rsidR="00997DAA" w:rsidRPr="00997DAA" w:rsidRDefault="00997DAA" w:rsidP="00997DAA">
      <w:pPr>
        <w:pStyle w:val="ListParagraph"/>
        <w:rPr>
          <w:rFonts w:ascii="Arial" w:hAnsi="Arial" w:cs="Arial"/>
          <w:sz w:val="20"/>
          <w:szCs w:val="20"/>
        </w:rPr>
      </w:pPr>
    </w:p>
    <w:p w14:paraId="5D7AC0DF" w14:textId="19F91BF1" w:rsidR="00997DAA" w:rsidRDefault="00997DAA" w:rsidP="00997DAA">
      <w:pPr>
        <w:pStyle w:val="ListParagraph"/>
        <w:numPr>
          <w:ilvl w:val="0"/>
          <w:numId w:val="30"/>
        </w:numPr>
        <w:spacing w:line="276" w:lineRule="auto"/>
        <w:jc w:val="both"/>
        <w:rPr>
          <w:rFonts w:ascii="Arial" w:hAnsi="Arial" w:cs="Arial"/>
          <w:sz w:val="20"/>
          <w:szCs w:val="20"/>
        </w:rPr>
      </w:pPr>
      <w:r>
        <w:rPr>
          <w:rFonts w:ascii="Arial" w:hAnsi="Arial" w:cs="Arial"/>
          <w:sz w:val="20"/>
          <w:szCs w:val="20"/>
        </w:rPr>
        <w:t xml:space="preserve">los pacientes trombocitopénicos con o sin requerimiento </w:t>
      </w:r>
      <w:r w:rsidR="00B129D5">
        <w:rPr>
          <w:rFonts w:ascii="Arial" w:hAnsi="Arial" w:cs="Arial"/>
          <w:sz w:val="20"/>
          <w:szCs w:val="20"/>
        </w:rPr>
        <w:t>transfusional</w:t>
      </w:r>
      <w:r>
        <w:rPr>
          <w:rFonts w:ascii="Arial" w:hAnsi="Arial" w:cs="Arial"/>
          <w:sz w:val="20"/>
          <w:szCs w:val="20"/>
        </w:rPr>
        <w:t xml:space="preserve"> con recuentos menores a 50 mil plaquetas, ameritan una educación muy espec</w:t>
      </w:r>
      <w:r w:rsidR="00427015">
        <w:rPr>
          <w:rFonts w:ascii="Arial" w:hAnsi="Arial" w:cs="Arial"/>
          <w:sz w:val="20"/>
          <w:szCs w:val="20"/>
        </w:rPr>
        <w:t>í</w:t>
      </w:r>
      <w:r>
        <w:rPr>
          <w:rFonts w:ascii="Arial" w:hAnsi="Arial" w:cs="Arial"/>
          <w:sz w:val="20"/>
          <w:szCs w:val="20"/>
        </w:rPr>
        <w:t xml:space="preserve">fica sobre su estado actual, donde sean </w:t>
      </w:r>
      <w:r w:rsidR="00B129D5">
        <w:rPr>
          <w:rFonts w:ascii="Arial" w:hAnsi="Arial" w:cs="Arial"/>
          <w:sz w:val="20"/>
          <w:szCs w:val="20"/>
        </w:rPr>
        <w:t>conscientes</w:t>
      </w:r>
      <w:r>
        <w:rPr>
          <w:rFonts w:ascii="Arial" w:hAnsi="Arial" w:cs="Arial"/>
          <w:sz w:val="20"/>
          <w:szCs w:val="20"/>
        </w:rPr>
        <w:t xml:space="preserve"> </w:t>
      </w:r>
      <w:r w:rsidR="00427015">
        <w:rPr>
          <w:rFonts w:ascii="Arial" w:hAnsi="Arial" w:cs="Arial"/>
          <w:sz w:val="20"/>
          <w:szCs w:val="20"/>
        </w:rPr>
        <w:t>de</w:t>
      </w:r>
      <w:r w:rsidR="00B129D5">
        <w:rPr>
          <w:rFonts w:ascii="Arial" w:hAnsi="Arial" w:cs="Arial"/>
          <w:sz w:val="20"/>
          <w:szCs w:val="20"/>
        </w:rPr>
        <w:t xml:space="preserve"> </w:t>
      </w:r>
      <w:r>
        <w:rPr>
          <w:rFonts w:ascii="Arial" w:hAnsi="Arial" w:cs="Arial"/>
          <w:sz w:val="20"/>
          <w:szCs w:val="20"/>
        </w:rPr>
        <w:t xml:space="preserve">todos del riesgo de sangrado en caso de una caída, por eso se recomienda en estos pacientes una ronda de </w:t>
      </w:r>
      <w:r w:rsidR="00B129D5">
        <w:rPr>
          <w:rFonts w:ascii="Arial" w:hAnsi="Arial" w:cs="Arial"/>
          <w:sz w:val="20"/>
          <w:szCs w:val="20"/>
        </w:rPr>
        <w:t>enfermería</w:t>
      </w:r>
      <w:r>
        <w:rPr>
          <w:rFonts w:ascii="Arial" w:hAnsi="Arial" w:cs="Arial"/>
          <w:sz w:val="20"/>
          <w:szCs w:val="20"/>
        </w:rPr>
        <w:t xml:space="preserve"> m</w:t>
      </w:r>
      <w:r w:rsidR="00427015">
        <w:rPr>
          <w:rFonts w:ascii="Arial" w:hAnsi="Arial" w:cs="Arial"/>
          <w:sz w:val="20"/>
          <w:szCs w:val="20"/>
        </w:rPr>
        <w:t>á</w:t>
      </w:r>
      <w:r>
        <w:rPr>
          <w:rFonts w:ascii="Arial" w:hAnsi="Arial" w:cs="Arial"/>
          <w:sz w:val="20"/>
          <w:szCs w:val="20"/>
        </w:rPr>
        <w:t>s frecuente, se deja el timbre de la habitación cerca y debe existir acompañamiento y supervisión de actividades básicas (</w:t>
      </w:r>
      <w:proofErr w:type="spellStart"/>
      <w:r>
        <w:rPr>
          <w:rFonts w:ascii="Arial" w:hAnsi="Arial" w:cs="Arial"/>
          <w:sz w:val="20"/>
          <w:szCs w:val="20"/>
        </w:rPr>
        <w:t>ej</w:t>
      </w:r>
      <w:proofErr w:type="spellEnd"/>
      <w:r>
        <w:rPr>
          <w:rFonts w:ascii="Arial" w:hAnsi="Arial" w:cs="Arial"/>
          <w:sz w:val="20"/>
          <w:szCs w:val="20"/>
        </w:rPr>
        <w:t xml:space="preserve"> el baño), también se vigilan los síntomas que puedan sugerir sangrado en el sistema nervioso central como la cefalea o algún cambio </w:t>
      </w:r>
      <w:r w:rsidR="00B129D5">
        <w:rPr>
          <w:rFonts w:ascii="Arial" w:hAnsi="Arial" w:cs="Arial"/>
          <w:sz w:val="20"/>
          <w:szCs w:val="20"/>
        </w:rPr>
        <w:t>neurológico, entre otros signos y síntomas.</w:t>
      </w:r>
    </w:p>
    <w:p w14:paraId="4A8250E5" w14:textId="77777777" w:rsidR="00C622D7" w:rsidRDefault="00C622D7" w:rsidP="00C622D7">
      <w:pPr>
        <w:pStyle w:val="ListParagraph"/>
        <w:spacing w:line="276" w:lineRule="auto"/>
        <w:ind w:left="1500"/>
        <w:jc w:val="both"/>
        <w:rPr>
          <w:rFonts w:ascii="Arial" w:hAnsi="Arial" w:cs="Arial"/>
          <w:sz w:val="20"/>
          <w:szCs w:val="20"/>
        </w:rPr>
      </w:pPr>
    </w:p>
    <w:p w14:paraId="158EB53C" w14:textId="78C8E5E3" w:rsidR="00B129D5" w:rsidRDefault="00B129D5" w:rsidP="00997DAA">
      <w:pPr>
        <w:pStyle w:val="ListParagraph"/>
        <w:numPr>
          <w:ilvl w:val="0"/>
          <w:numId w:val="30"/>
        </w:numPr>
        <w:spacing w:line="276" w:lineRule="auto"/>
        <w:jc w:val="both"/>
        <w:rPr>
          <w:rFonts w:ascii="Arial" w:hAnsi="Arial" w:cs="Arial"/>
          <w:sz w:val="20"/>
          <w:szCs w:val="20"/>
        </w:rPr>
      </w:pPr>
      <w:r>
        <w:rPr>
          <w:rFonts w:ascii="Arial" w:hAnsi="Arial" w:cs="Arial"/>
          <w:sz w:val="20"/>
          <w:szCs w:val="20"/>
        </w:rPr>
        <w:t>Los pacientes anémicos: aquellos con hemoglobina menor a 7 gr/dl</w:t>
      </w:r>
      <w:r w:rsidR="00572275">
        <w:rPr>
          <w:rFonts w:ascii="Arial" w:hAnsi="Arial" w:cs="Arial"/>
          <w:sz w:val="20"/>
          <w:szCs w:val="20"/>
        </w:rPr>
        <w:t>, pueden presentar además síntomas como cansancio, fuga capilar (hipoxia), requieren que la enfermera identifique los síntomas a tiempo y gestione la tra</w:t>
      </w:r>
      <w:r w:rsidR="00427015">
        <w:rPr>
          <w:rFonts w:ascii="Arial" w:hAnsi="Arial" w:cs="Arial"/>
          <w:sz w:val="20"/>
          <w:szCs w:val="20"/>
        </w:rPr>
        <w:t>n</w:t>
      </w:r>
      <w:r w:rsidR="00572275">
        <w:rPr>
          <w:rFonts w:ascii="Arial" w:hAnsi="Arial" w:cs="Arial"/>
          <w:sz w:val="20"/>
          <w:szCs w:val="20"/>
        </w:rPr>
        <w:t xml:space="preserve">sfusión del hemo componente. </w:t>
      </w:r>
    </w:p>
    <w:p w14:paraId="44487D79" w14:textId="77777777" w:rsidR="00572275" w:rsidRPr="00572275" w:rsidRDefault="00572275" w:rsidP="00572275">
      <w:pPr>
        <w:pStyle w:val="ListParagraph"/>
        <w:rPr>
          <w:rFonts w:ascii="Arial" w:hAnsi="Arial" w:cs="Arial"/>
          <w:sz w:val="20"/>
          <w:szCs w:val="20"/>
        </w:rPr>
      </w:pPr>
    </w:p>
    <w:p w14:paraId="0D27A097" w14:textId="6B8BFCFB" w:rsidR="00572275" w:rsidRDefault="00572275" w:rsidP="00997DAA">
      <w:pPr>
        <w:pStyle w:val="ListParagraph"/>
        <w:numPr>
          <w:ilvl w:val="0"/>
          <w:numId w:val="30"/>
        </w:numPr>
        <w:spacing w:line="276" w:lineRule="auto"/>
        <w:jc w:val="both"/>
        <w:rPr>
          <w:rFonts w:ascii="Arial" w:hAnsi="Arial" w:cs="Arial"/>
          <w:sz w:val="20"/>
          <w:szCs w:val="20"/>
        </w:rPr>
      </w:pPr>
      <w:r>
        <w:rPr>
          <w:rFonts w:ascii="Arial" w:hAnsi="Arial" w:cs="Arial"/>
          <w:sz w:val="20"/>
          <w:szCs w:val="20"/>
        </w:rPr>
        <w:t xml:space="preserve">Los pacientes con </w:t>
      </w:r>
      <w:proofErr w:type="spellStart"/>
      <w:r>
        <w:rPr>
          <w:rFonts w:ascii="Arial" w:hAnsi="Arial" w:cs="Arial"/>
          <w:sz w:val="20"/>
          <w:szCs w:val="20"/>
        </w:rPr>
        <w:t>hipofribrinogenemia</w:t>
      </w:r>
      <w:proofErr w:type="spellEnd"/>
      <w:r w:rsidR="00AF3104">
        <w:rPr>
          <w:rFonts w:ascii="Arial" w:hAnsi="Arial" w:cs="Arial"/>
          <w:sz w:val="20"/>
          <w:szCs w:val="20"/>
        </w:rPr>
        <w:t xml:space="preserve"> o niveles de fibrinógeno bajo: en este caso los pacientes con LLA en tratamiento deben mantener valores &gt; a 200 mg/dl</w:t>
      </w:r>
      <w:r w:rsidR="00167241">
        <w:rPr>
          <w:rFonts w:ascii="Arial" w:hAnsi="Arial" w:cs="Arial"/>
          <w:sz w:val="20"/>
          <w:szCs w:val="20"/>
        </w:rPr>
        <w:t>, para esto la enfermera debe gestionar la transfusión de crioprecipitados</w:t>
      </w:r>
      <w:r w:rsidR="00AE51CB">
        <w:rPr>
          <w:rFonts w:ascii="Arial" w:hAnsi="Arial" w:cs="Arial"/>
          <w:sz w:val="20"/>
          <w:szCs w:val="20"/>
        </w:rPr>
        <w:t xml:space="preserve"> o administración de </w:t>
      </w:r>
      <w:proofErr w:type="spellStart"/>
      <w:r w:rsidR="00AE51CB">
        <w:rPr>
          <w:rFonts w:ascii="Arial" w:hAnsi="Arial" w:cs="Arial"/>
          <w:sz w:val="20"/>
          <w:szCs w:val="20"/>
        </w:rPr>
        <w:t>fibrinogeno</w:t>
      </w:r>
      <w:proofErr w:type="spellEnd"/>
      <w:r w:rsidR="00167241">
        <w:rPr>
          <w:rFonts w:ascii="Arial" w:hAnsi="Arial" w:cs="Arial"/>
          <w:sz w:val="20"/>
          <w:szCs w:val="20"/>
        </w:rPr>
        <w:t xml:space="preserve"> y vigilar signos de </w:t>
      </w:r>
      <w:r w:rsidR="00427015">
        <w:rPr>
          <w:rFonts w:ascii="Arial" w:hAnsi="Arial" w:cs="Arial"/>
          <w:sz w:val="20"/>
          <w:szCs w:val="20"/>
        </w:rPr>
        <w:t>coagulación intravascular diseminada (</w:t>
      </w:r>
      <w:r w:rsidR="00167241">
        <w:rPr>
          <w:rFonts w:ascii="Arial" w:hAnsi="Arial" w:cs="Arial"/>
          <w:sz w:val="20"/>
          <w:szCs w:val="20"/>
        </w:rPr>
        <w:t>CID</w:t>
      </w:r>
      <w:r w:rsidR="00427015">
        <w:rPr>
          <w:rFonts w:ascii="Arial" w:hAnsi="Arial" w:cs="Arial"/>
          <w:sz w:val="20"/>
          <w:szCs w:val="20"/>
        </w:rPr>
        <w:t>)</w:t>
      </w:r>
      <w:r w:rsidR="00167241">
        <w:rPr>
          <w:rFonts w:ascii="Arial" w:hAnsi="Arial" w:cs="Arial"/>
          <w:sz w:val="20"/>
          <w:szCs w:val="20"/>
        </w:rPr>
        <w:t xml:space="preserve">. Tener en cuenta los pacientes que tendrán quimioterapia como la L </w:t>
      </w:r>
      <w:proofErr w:type="spellStart"/>
      <w:r w:rsidR="00167241">
        <w:rPr>
          <w:rFonts w:ascii="Arial" w:hAnsi="Arial" w:cs="Arial"/>
          <w:sz w:val="20"/>
          <w:szCs w:val="20"/>
        </w:rPr>
        <w:t>Asparaginasa</w:t>
      </w:r>
      <w:proofErr w:type="spellEnd"/>
      <w:r w:rsidR="00167241">
        <w:rPr>
          <w:rFonts w:ascii="Arial" w:hAnsi="Arial" w:cs="Arial"/>
          <w:sz w:val="20"/>
          <w:szCs w:val="20"/>
        </w:rPr>
        <w:t xml:space="preserve"> donde </w:t>
      </w:r>
      <w:r w:rsidR="00AE51CB">
        <w:rPr>
          <w:rFonts w:ascii="Arial" w:hAnsi="Arial" w:cs="Arial"/>
          <w:sz w:val="20"/>
          <w:szCs w:val="20"/>
        </w:rPr>
        <w:t>está</w:t>
      </w:r>
      <w:r w:rsidR="00167241">
        <w:rPr>
          <w:rFonts w:ascii="Arial" w:hAnsi="Arial" w:cs="Arial"/>
          <w:sz w:val="20"/>
          <w:szCs w:val="20"/>
        </w:rPr>
        <w:t xml:space="preserve"> contraindicado </w:t>
      </w:r>
      <w:r w:rsidR="00AE51CB">
        <w:rPr>
          <w:rFonts w:ascii="Arial" w:hAnsi="Arial" w:cs="Arial"/>
          <w:sz w:val="20"/>
          <w:szCs w:val="20"/>
        </w:rPr>
        <w:t>su aplicación en este caso.</w:t>
      </w:r>
    </w:p>
    <w:p w14:paraId="23F1C711" w14:textId="77777777" w:rsidR="00AE51CB" w:rsidRPr="00AE51CB" w:rsidRDefault="00AE51CB" w:rsidP="00AE51CB">
      <w:pPr>
        <w:pStyle w:val="ListParagraph"/>
        <w:rPr>
          <w:rFonts w:ascii="Arial" w:hAnsi="Arial" w:cs="Arial"/>
          <w:sz w:val="20"/>
          <w:szCs w:val="20"/>
        </w:rPr>
      </w:pPr>
    </w:p>
    <w:p w14:paraId="0DB41118" w14:textId="1CBDEEFE" w:rsidR="00AE51CB" w:rsidRPr="00E83A2F" w:rsidRDefault="00AE51CB" w:rsidP="004F352C">
      <w:pPr>
        <w:pStyle w:val="ListParagraph"/>
        <w:numPr>
          <w:ilvl w:val="0"/>
          <w:numId w:val="30"/>
        </w:numPr>
        <w:spacing w:line="276" w:lineRule="auto"/>
        <w:jc w:val="both"/>
        <w:rPr>
          <w:rFonts w:ascii="Arial" w:hAnsi="Arial" w:cs="Arial"/>
          <w:sz w:val="20"/>
          <w:szCs w:val="20"/>
        </w:rPr>
      </w:pPr>
      <w:r w:rsidRPr="00E83A2F">
        <w:rPr>
          <w:rFonts w:ascii="Arial" w:hAnsi="Arial" w:cs="Arial"/>
          <w:sz w:val="20"/>
          <w:szCs w:val="20"/>
        </w:rPr>
        <w:t xml:space="preserve">Los pacientes con neutropenia: estos se encuentran también en un estado de vulnerabilidad, donde se hace estrictamente necesario definir los protocolos de manejo como: estrategia multimodal de lavado de manos, manejo de la técnica aséptica en los procedimientos (canalización de las venas, inserción de los PICC o CVC, curación </w:t>
      </w:r>
      <w:r w:rsidR="00871707">
        <w:rPr>
          <w:rFonts w:ascii="Arial" w:hAnsi="Arial" w:cs="Arial"/>
          <w:sz w:val="20"/>
          <w:szCs w:val="20"/>
        </w:rPr>
        <w:t>d</w:t>
      </w:r>
      <w:r w:rsidRPr="00E83A2F">
        <w:rPr>
          <w:rFonts w:ascii="Arial" w:hAnsi="Arial" w:cs="Arial"/>
          <w:sz w:val="20"/>
          <w:szCs w:val="20"/>
        </w:rPr>
        <w:t xml:space="preserve">e los catéteres centrales y periféricos y otros), los hábitos nutricionales para evitar la colitis </w:t>
      </w:r>
      <w:r w:rsidR="00C23CBA" w:rsidRPr="00E83A2F">
        <w:rPr>
          <w:rFonts w:ascii="Arial" w:hAnsi="Arial" w:cs="Arial"/>
          <w:sz w:val="20"/>
          <w:szCs w:val="20"/>
        </w:rPr>
        <w:t>neutropénica</w:t>
      </w:r>
      <w:r w:rsidR="00E83A2F" w:rsidRPr="00E83A2F">
        <w:rPr>
          <w:rFonts w:ascii="Arial" w:hAnsi="Arial" w:cs="Arial"/>
          <w:sz w:val="20"/>
          <w:szCs w:val="20"/>
        </w:rPr>
        <w:t xml:space="preserve"> entre otros.</w:t>
      </w:r>
    </w:p>
    <w:p w14:paraId="3DD41EF2" w14:textId="705009C9" w:rsidR="00AE51CB" w:rsidRDefault="00AE51CB" w:rsidP="00AE51CB">
      <w:pPr>
        <w:spacing w:line="276" w:lineRule="auto"/>
        <w:jc w:val="both"/>
        <w:rPr>
          <w:rFonts w:ascii="Arial" w:hAnsi="Arial" w:cs="Arial"/>
          <w:sz w:val="20"/>
          <w:szCs w:val="20"/>
        </w:rPr>
      </w:pPr>
      <w:r>
        <w:rPr>
          <w:rFonts w:ascii="Arial" w:hAnsi="Arial" w:cs="Arial"/>
          <w:sz w:val="20"/>
          <w:szCs w:val="20"/>
        </w:rPr>
        <w:t xml:space="preserve">Todos y cada uno de los anteriores dejan ver con claridad la necesidad de unir esta información clínica con </w:t>
      </w:r>
      <w:r w:rsidR="00C23CBA">
        <w:rPr>
          <w:rFonts w:ascii="Arial" w:hAnsi="Arial" w:cs="Arial"/>
          <w:sz w:val="20"/>
          <w:szCs w:val="20"/>
        </w:rPr>
        <w:t>la educación que se le dará al paciente, como también poder resolver todas las dudas del paciente y su cuidador, quien juega un papel importante en el tratamiento</w:t>
      </w:r>
      <w:r w:rsidR="00E83A2F">
        <w:rPr>
          <w:rFonts w:ascii="Arial" w:hAnsi="Arial" w:cs="Arial"/>
          <w:sz w:val="20"/>
          <w:szCs w:val="20"/>
        </w:rPr>
        <w:t>.</w:t>
      </w:r>
    </w:p>
    <w:p w14:paraId="1AC9CD4D" w14:textId="77777777" w:rsidR="006B269C" w:rsidRDefault="006B269C" w:rsidP="00AE51CB">
      <w:pPr>
        <w:spacing w:line="276" w:lineRule="auto"/>
        <w:jc w:val="both"/>
        <w:rPr>
          <w:rFonts w:ascii="Arial" w:hAnsi="Arial" w:cs="Arial"/>
          <w:b/>
          <w:bCs/>
          <w:sz w:val="20"/>
          <w:szCs w:val="20"/>
        </w:rPr>
      </w:pPr>
    </w:p>
    <w:p w14:paraId="0A7E164C" w14:textId="4AD5D22C" w:rsidR="00C23CBA" w:rsidRPr="00642482" w:rsidRDefault="00C23CBA" w:rsidP="00AE51CB">
      <w:pPr>
        <w:spacing w:line="276" w:lineRule="auto"/>
        <w:jc w:val="both"/>
        <w:rPr>
          <w:rFonts w:ascii="Arial" w:hAnsi="Arial" w:cs="Arial"/>
          <w:b/>
          <w:bCs/>
          <w:sz w:val="20"/>
          <w:szCs w:val="20"/>
        </w:rPr>
      </w:pPr>
      <w:r w:rsidRPr="00642482">
        <w:rPr>
          <w:rFonts w:ascii="Arial" w:hAnsi="Arial" w:cs="Arial"/>
          <w:b/>
          <w:bCs/>
          <w:sz w:val="20"/>
          <w:szCs w:val="20"/>
        </w:rPr>
        <w:t>¿</w:t>
      </w:r>
      <w:r w:rsidR="00666988" w:rsidRPr="00642482">
        <w:rPr>
          <w:rFonts w:ascii="Arial" w:hAnsi="Arial" w:cs="Arial"/>
          <w:b/>
          <w:bCs/>
          <w:sz w:val="20"/>
          <w:szCs w:val="20"/>
        </w:rPr>
        <w:t>CUÁLES</w:t>
      </w:r>
      <w:r w:rsidRPr="00642482">
        <w:rPr>
          <w:rFonts w:ascii="Arial" w:hAnsi="Arial" w:cs="Arial"/>
          <w:b/>
          <w:bCs/>
          <w:sz w:val="20"/>
          <w:szCs w:val="20"/>
        </w:rPr>
        <w:t xml:space="preserve"> SON LAS NECESIDADES DE LOS PACIENTES HOSPITALIZADOS</w:t>
      </w:r>
      <w:r w:rsidR="00E83A2F">
        <w:rPr>
          <w:rFonts w:ascii="Arial" w:hAnsi="Arial" w:cs="Arial"/>
          <w:b/>
          <w:bCs/>
          <w:sz w:val="20"/>
          <w:szCs w:val="20"/>
        </w:rPr>
        <w:t xml:space="preserve"> CON LLA</w:t>
      </w:r>
      <w:r w:rsidRPr="00642482">
        <w:rPr>
          <w:rFonts w:ascii="Arial" w:hAnsi="Arial" w:cs="Arial"/>
          <w:b/>
          <w:bCs/>
          <w:sz w:val="20"/>
          <w:szCs w:val="20"/>
        </w:rPr>
        <w:t>?</w:t>
      </w:r>
    </w:p>
    <w:p w14:paraId="35491B7D" w14:textId="0DE91AAB" w:rsidR="00C23CBA" w:rsidRDefault="00C23CBA" w:rsidP="00AE51CB">
      <w:pPr>
        <w:spacing w:line="276" w:lineRule="auto"/>
        <w:jc w:val="both"/>
        <w:rPr>
          <w:rFonts w:ascii="Arial" w:hAnsi="Arial" w:cs="Arial"/>
          <w:sz w:val="20"/>
          <w:szCs w:val="20"/>
        </w:rPr>
      </w:pPr>
      <w:r>
        <w:rPr>
          <w:rFonts w:ascii="Arial" w:hAnsi="Arial" w:cs="Arial"/>
          <w:sz w:val="20"/>
          <w:szCs w:val="20"/>
        </w:rPr>
        <w:t>La principal necesidad del paciente es</w:t>
      </w:r>
      <w:r w:rsidR="00E626EE">
        <w:rPr>
          <w:rFonts w:ascii="Arial" w:hAnsi="Arial" w:cs="Arial"/>
          <w:sz w:val="20"/>
          <w:szCs w:val="20"/>
        </w:rPr>
        <w:t xml:space="preserve"> de </w:t>
      </w:r>
      <w:r>
        <w:rPr>
          <w:rFonts w:ascii="Arial" w:hAnsi="Arial" w:cs="Arial"/>
          <w:sz w:val="20"/>
          <w:szCs w:val="20"/>
        </w:rPr>
        <w:t>información, saber qu</w:t>
      </w:r>
      <w:r w:rsidR="00871707">
        <w:rPr>
          <w:rFonts w:ascii="Arial" w:hAnsi="Arial" w:cs="Arial"/>
          <w:sz w:val="20"/>
          <w:szCs w:val="20"/>
        </w:rPr>
        <w:t>é</w:t>
      </w:r>
      <w:r>
        <w:rPr>
          <w:rFonts w:ascii="Arial" w:hAnsi="Arial" w:cs="Arial"/>
          <w:sz w:val="20"/>
          <w:szCs w:val="20"/>
        </w:rPr>
        <w:t xml:space="preserve"> tiene, c</w:t>
      </w:r>
      <w:r w:rsidR="00871707">
        <w:rPr>
          <w:rFonts w:ascii="Arial" w:hAnsi="Arial" w:cs="Arial"/>
          <w:sz w:val="20"/>
          <w:szCs w:val="20"/>
        </w:rPr>
        <w:t>ó</w:t>
      </w:r>
      <w:r>
        <w:rPr>
          <w:rFonts w:ascii="Arial" w:hAnsi="Arial" w:cs="Arial"/>
          <w:sz w:val="20"/>
          <w:szCs w:val="20"/>
        </w:rPr>
        <w:t xml:space="preserve">mo se lo van a resolver, </w:t>
      </w:r>
      <w:r w:rsidR="00871707">
        <w:rPr>
          <w:rFonts w:ascii="Arial" w:hAnsi="Arial" w:cs="Arial"/>
          <w:sz w:val="20"/>
          <w:szCs w:val="20"/>
        </w:rPr>
        <w:t>cuánto</w:t>
      </w:r>
      <w:r>
        <w:rPr>
          <w:rFonts w:ascii="Arial" w:hAnsi="Arial" w:cs="Arial"/>
          <w:sz w:val="20"/>
          <w:szCs w:val="20"/>
        </w:rPr>
        <w:t xml:space="preserve"> durar</w:t>
      </w:r>
      <w:r w:rsidR="00871707">
        <w:rPr>
          <w:rFonts w:ascii="Arial" w:hAnsi="Arial" w:cs="Arial"/>
          <w:sz w:val="20"/>
          <w:szCs w:val="20"/>
        </w:rPr>
        <w:t>á el tratamiento</w:t>
      </w:r>
      <w:r>
        <w:rPr>
          <w:rFonts w:ascii="Arial" w:hAnsi="Arial" w:cs="Arial"/>
          <w:sz w:val="20"/>
          <w:szCs w:val="20"/>
        </w:rPr>
        <w:t>, si duele o no y su principal miedo: LA MUERTE. Cuando a los pacientes se les empieza a suministrar toda la educación e información, se disminuye la ansiedad y se inicia a recorrer en equipo un camino difícil m</w:t>
      </w:r>
      <w:r w:rsidR="00871707">
        <w:rPr>
          <w:rFonts w:ascii="Arial" w:hAnsi="Arial" w:cs="Arial"/>
          <w:sz w:val="20"/>
          <w:szCs w:val="20"/>
        </w:rPr>
        <w:t>á</w:t>
      </w:r>
      <w:r>
        <w:rPr>
          <w:rFonts w:ascii="Arial" w:hAnsi="Arial" w:cs="Arial"/>
          <w:sz w:val="20"/>
          <w:szCs w:val="20"/>
        </w:rPr>
        <w:t>s no imposible</w:t>
      </w:r>
      <w:r w:rsidR="005F7588">
        <w:rPr>
          <w:rFonts w:ascii="Arial" w:hAnsi="Arial" w:cs="Arial"/>
          <w:sz w:val="20"/>
          <w:szCs w:val="20"/>
        </w:rPr>
        <w:t xml:space="preserve"> para ellos</w:t>
      </w:r>
      <w:r>
        <w:rPr>
          <w:rFonts w:ascii="Arial" w:hAnsi="Arial" w:cs="Arial"/>
          <w:sz w:val="20"/>
          <w:szCs w:val="20"/>
        </w:rPr>
        <w:t>.</w:t>
      </w:r>
    </w:p>
    <w:p w14:paraId="4BF88EDF" w14:textId="77777777" w:rsidR="006B269C" w:rsidRDefault="006B269C" w:rsidP="00667864">
      <w:pPr>
        <w:spacing w:line="276" w:lineRule="auto"/>
        <w:rPr>
          <w:rFonts w:ascii="Arial" w:hAnsi="Arial" w:cs="Arial"/>
          <w:sz w:val="20"/>
          <w:szCs w:val="20"/>
        </w:rPr>
      </w:pPr>
    </w:p>
    <w:p w14:paraId="74A66B23" w14:textId="1FE5BFB7" w:rsidR="0049482D" w:rsidRPr="00666988" w:rsidRDefault="00666988" w:rsidP="00667864">
      <w:pPr>
        <w:spacing w:line="276" w:lineRule="auto"/>
        <w:rPr>
          <w:rFonts w:ascii="Arial" w:hAnsi="Arial" w:cs="Arial"/>
          <w:b/>
          <w:bCs/>
          <w:sz w:val="20"/>
          <w:szCs w:val="20"/>
        </w:rPr>
      </w:pPr>
      <w:r>
        <w:rPr>
          <w:rFonts w:ascii="Arial" w:hAnsi="Arial" w:cs="Arial"/>
          <w:sz w:val="20"/>
          <w:szCs w:val="20"/>
        </w:rPr>
        <w:t>¿</w:t>
      </w:r>
      <w:r w:rsidRPr="00666988">
        <w:rPr>
          <w:rFonts w:ascii="Arial" w:hAnsi="Arial" w:cs="Arial"/>
          <w:b/>
          <w:bCs/>
          <w:sz w:val="20"/>
          <w:szCs w:val="20"/>
        </w:rPr>
        <w:t>COMO ORIENTAR Y EDUCAR AL PACIENTE CON LLA Y SU FAMILIA?</w:t>
      </w:r>
    </w:p>
    <w:p w14:paraId="55E94F98" w14:textId="071B4799" w:rsidR="0049482D" w:rsidRDefault="00B824BC" w:rsidP="00C37F65">
      <w:pPr>
        <w:spacing w:line="276" w:lineRule="auto"/>
        <w:jc w:val="both"/>
        <w:rPr>
          <w:rFonts w:ascii="Arial" w:hAnsi="Arial" w:cs="Arial"/>
          <w:sz w:val="20"/>
          <w:szCs w:val="20"/>
        </w:rPr>
      </w:pPr>
      <w:r>
        <w:rPr>
          <w:rFonts w:ascii="Arial" w:hAnsi="Arial" w:cs="Arial"/>
          <w:sz w:val="20"/>
          <w:szCs w:val="20"/>
        </w:rPr>
        <w:lastRenderedPageBreak/>
        <w:t>Los temas para abordar</w:t>
      </w:r>
      <w:r w:rsidR="004B567D">
        <w:rPr>
          <w:rFonts w:ascii="Arial" w:hAnsi="Arial" w:cs="Arial"/>
          <w:sz w:val="20"/>
          <w:szCs w:val="20"/>
        </w:rPr>
        <w:t xml:space="preserve"> en la educación al paciente</w:t>
      </w:r>
      <w:r w:rsidR="005F7588">
        <w:rPr>
          <w:rFonts w:ascii="Arial" w:hAnsi="Arial" w:cs="Arial"/>
          <w:sz w:val="20"/>
          <w:szCs w:val="20"/>
        </w:rPr>
        <w:t xml:space="preserve"> y/o cuidador</w:t>
      </w:r>
      <w:r w:rsidR="004B567D">
        <w:rPr>
          <w:rFonts w:ascii="Arial" w:hAnsi="Arial" w:cs="Arial"/>
          <w:sz w:val="20"/>
          <w:szCs w:val="20"/>
        </w:rPr>
        <w:t xml:space="preserve"> desde su ingreso deben ir alineados con las necesidades </w:t>
      </w:r>
      <w:r>
        <w:rPr>
          <w:rFonts w:ascii="Arial" w:hAnsi="Arial" w:cs="Arial"/>
          <w:sz w:val="20"/>
          <w:szCs w:val="20"/>
        </w:rPr>
        <w:t>identificadas,</w:t>
      </w:r>
      <w:r w:rsidR="004B567D">
        <w:rPr>
          <w:rFonts w:ascii="Arial" w:hAnsi="Arial" w:cs="Arial"/>
          <w:sz w:val="20"/>
          <w:szCs w:val="20"/>
        </w:rPr>
        <w:t xml:space="preserve"> </w:t>
      </w:r>
      <w:r w:rsidR="009C2D41">
        <w:rPr>
          <w:rFonts w:ascii="Arial" w:hAnsi="Arial" w:cs="Arial"/>
          <w:sz w:val="20"/>
          <w:szCs w:val="20"/>
        </w:rPr>
        <w:t xml:space="preserve">los siguientes temas </w:t>
      </w:r>
      <w:r w:rsidR="00871707">
        <w:rPr>
          <w:rFonts w:ascii="Arial" w:hAnsi="Arial" w:cs="Arial"/>
          <w:sz w:val="20"/>
          <w:szCs w:val="20"/>
        </w:rPr>
        <w:t xml:space="preserve">deben ser </w:t>
      </w:r>
      <w:proofErr w:type="gramStart"/>
      <w:r w:rsidR="00871707">
        <w:rPr>
          <w:rFonts w:ascii="Arial" w:hAnsi="Arial" w:cs="Arial"/>
          <w:sz w:val="20"/>
          <w:szCs w:val="20"/>
        </w:rPr>
        <w:t xml:space="preserve">abordados </w:t>
      </w:r>
      <w:r w:rsidR="009C2D41">
        <w:rPr>
          <w:rFonts w:ascii="Arial" w:hAnsi="Arial" w:cs="Arial"/>
          <w:sz w:val="20"/>
          <w:szCs w:val="20"/>
        </w:rPr>
        <w:t xml:space="preserve"> desde</w:t>
      </w:r>
      <w:proofErr w:type="gramEnd"/>
      <w:r w:rsidR="009C2D41">
        <w:rPr>
          <w:rFonts w:ascii="Arial" w:hAnsi="Arial" w:cs="Arial"/>
          <w:sz w:val="20"/>
          <w:szCs w:val="20"/>
        </w:rPr>
        <w:t xml:space="preserve"> la perspectiva de </w:t>
      </w:r>
      <w:r w:rsidR="00E626EE">
        <w:rPr>
          <w:rFonts w:ascii="Arial" w:hAnsi="Arial" w:cs="Arial"/>
          <w:sz w:val="20"/>
          <w:szCs w:val="20"/>
        </w:rPr>
        <w:t>enfermería</w:t>
      </w:r>
      <w:r w:rsidR="004B567D">
        <w:rPr>
          <w:rFonts w:ascii="Arial" w:hAnsi="Arial" w:cs="Arial"/>
          <w:sz w:val="20"/>
          <w:szCs w:val="20"/>
        </w:rPr>
        <w:t>:</w:t>
      </w:r>
    </w:p>
    <w:p w14:paraId="6DFB209D" w14:textId="237FA3EE" w:rsidR="004B567D" w:rsidRPr="005F7588" w:rsidRDefault="00B824BC" w:rsidP="005F7588">
      <w:pPr>
        <w:pStyle w:val="ListParagraph"/>
        <w:numPr>
          <w:ilvl w:val="0"/>
          <w:numId w:val="31"/>
        </w:numPr>
        <w:spacing w:line="276" w:lineRule="auto"/>
        <w:jc w:val="both"/>
        <w:rPr>
          <w:rFonts w:ascii="Arial" w:hAnsi="Arial" w:cs="Arial"/>
          <w:sz w:val="20"/>
          <w:szCs w:val="20"/>
        </w:rPr>
      </w:pPr>
      <w:r w:rsidRPr="005F7588">
        <w:rPr>
          <w:rFonts w:ascii="Arial" w:hAnsi="Arial" w:cs="Arial"/>
          <w:sz w:val="20"/>
          <w:szCs w:val="20"/>
        </w:rPr>
        <w:t>El diagnóstico</w:t>
      </w:r>
      <w:r w:rsidR="005F7588" w:rsidRPr="005F7588">
        <w:rPr>
          <w:rFonts w:ascii="Arial" w:hAnsi="Arial" w:cs="Arial"/>
          <w:sz w:val="20"/>
          <w:szCs w:val="20"/>
        </w:rPr>
        <w:t>.</w:t>
      </w:r>
    </w:p>
    <w:p w14:paraId="12C6F7C8" w14:textId="72C0B5C1" w:rsidR="005F7588" w:rsidRPr="005F7588" w:rsidRDefault="005F7588" w:rsidP="005F7588">
      <w:pPr>
        <w:pStyle w:val="ListParagraph"/>
        <w:numPr>
          <w:ilvl w:val="0"/>
          <w:numId w:val="31"/>
        </w:numPr>
        <w:spacing w:line="276" w:lineRule="auto"/>
        <w:jc w:val="both"/>
        <w:rPr>
          <w:rFonts w:ascii="Arial" w:hAnsi="Arial" w:cs="Arial"/>
          <w:sz w:val="20"/>
          <w:szCs w:val="20"/>
        </w:rPr>
      </w:pPr>
      <w:r w:rsidRPr="005F7588">
        <w:rPr>
          <w:rFonts w:ascii="Arial" w:hAnsi="Arial" w:cs="Arial"/>
          <w:sz w:val="20"/>
          <w:szCs w:val="20"/>
        </w:rPr>
        <w:t>El tratamiento y sus efectos secundarios.</w:t>
      </w:r>
    </w:p>
    <w:p w14:paraId="3ED83123" w14:textId="1887D96D" w:rsidR="005F7588" w:rsidRPr="005F7588" w:rsidRDefault="005F7588" w:rsidP="005F7588">
      <w:pPr>
        <w:pStyle w:val="ListParagraph"/>
        <w:numPr>
          <w:ilvl w:val="0"/>
          <w:numId w:val="31"/>
        </w:numPr>
        <w:spacing w:line="276" w:lineRule="auto"/>
        <w:jc w:val="both"/>
        <w:rPr>
          <w:rFonts w:ascii="Arial" w:hAnsi="Arial" w:cs="Arial"/>
          <w:sz w:val="20"/>
          <w:szCs w:val="20"/>
        </w:rPr>
      </w:pPr>
      <w:r w:rsidRPr="005F7588">
        <w:rPr>
          <w:rFonts w:ascii="Arial" w:hAnsi="Arial" w:cs="Arial"/>
          <w:sz w:val="20"/>
          <w:szCs w:val="20"/>
        </w:rPr>
        <w:t>Las complicaciones infecciosas.</w:t>
      </w:r>
    </w:p>
    <w:p w14:paraId="2EACDD1A" w14:textId="24C8782B" w:rsidR="005F7588" w:rsidRPr="005F7588" w:rsidRDefault="005F7588" w:rsidP="005F7588">
      <w:pPr>
        <w:pStyle w:val="ListParagraph"/>
        <w:numPr>
          <w:ilvl w:val="0"/>
          <w:numId w:val="31"/>
        </w:numPr>
        <w:spacing w:line="276" w:lineRule="auto"/>
        <w:jc w:val="both"/>
        <w:rPr>
          <w:rFonts w:ascii="Arial" w:hAnsi="Arial" w:cs="Arial"/>
          <w:sz w:val="20"/>
          <w:szCs w:val="20"/>
        </w:rPr>
      </w:pPr>
      <w:r w:rsidRPr="005F7588">
        <w:rPr>
          <w:rFonts w:ascii="Arial" w:hAnsi="Arial" w:cs="Arial"/>
          <w:sz w:val="20"/>
          <w:szCs w:val="20"/>
        </w:rPr>
        <w:t xml:space="preserve">El requerimiento transfusional de los </w:t>
      </w:r>
      <w:proofErr w:type="spellStart"/>
      <w:r w:rsidRPr="005F7588">
        <w:rPr>
          <w:rFonts w:ascii="Arial" w:hAnsi="Arial" w:cs="Arial"/>
          <w:sz w:val="20"/>
          <w:szCs w:val="20"/>
        </w:rPr>
        <w:t>hemocomponentes</w:t>
      </w:r>
      <w:proofErr w:type="spellEnd"/>
      <w:r w:rsidRPr="005F7588">
        <w:rPr>
          <w:rFonts w:ascii="Arial" w:hAnsi="Arial" w:cs="Arial"/>
          <w:sz w:val="20"/>
          <w:szCs w:val="20"/>
        </w:rPr>
        <w:t>.</w:t>
      </w:r>
    </w:p>
    <w:p w14:paraId="39B6C8B6" w14:textId="77F3B528" w:rsidR="005F7588" w:rsidRPr="005F7588" w:rsidRDefault="005F7588" w:rsidP="005F7588">
      <w:pPr>
        <w:pStyle w:val="ListParagraph"/>
        <w:numPr>
          <w:ilvl w:val="0"/>
          <w:numId w:val="31"/>
        </w:numPr>
        <w:spacing w:line="276" w:lineRule="auto"/>
        <w:jc w:val="both"/>
        <w:rPr>
          <w:rFonts w:ascii="Arial" w:hAnsi="Arial" w:cs="Arial"/>
          <w:sz w:val="20"/>
          <w:szCs w:val="20"/>
        </w:rPr>
      </w:pPr>
      <w:r w:rsidRPr="005F7588">
        <w:rPr>
          <w:rFonts w:ascii="Arial" w:hAnsi="Arial" w:cs="Arial"/>
          <w:sz w:val="20"/>
          <w:szCs w:val="20"/>
        </w:rPr>
        <w:t>Soporte nutricional.</w:t>
      </w:r>
    </w:p>
    <w:p w14:paraId="19F254E3" w14:textId="78CE7007" w:rsidR="005F7588" w:rsidRPr="005F7588" w:rsidRDefault="005F7588" w:rsidP="004E63DB">
      <w:pPr>
        <w:pStyle w:val="ListParagraph"/>
        <w:numPr>
          <w:ilvl w:val="0"/>
          <w:numId w:val="31"/>
        </w:numPr>
        <w:spacing w:line="276" w:lineRule="auto"/>
        <w:jc w:val="both"/>
        <w:rPr>
          <w:rFonts w:ascii="Arial" w:hAnsi="Arial" w:cs="Arial"/>
          <w:sz w:val="20"/>
          <w:szCs w:val="20"/>
        </w:rPr>
      </w:pPr>
      <w:r w:rsidRPr="005F7588">
        <w:rPr>
          <w:rFonts w:ascii="Arial" w:hAnsi="Arial" w:cs="Arial"/>
          <w:sz w:val="20"/>
          <w:szCs w:val="20"/>
        </w:rPr>
        <w:t>Red de apoyo o su ausencia</w:t>
      </w:r>
      <w:r>
        <w:rPr>
          <w:rFonts w:ascii="Arial" w:hAnsi="Arial" w:cs="Arial"/>
          <w:sz w:val="20"/>
          <w:szCs w:val="20"/>
        </w:rPr>
        <w:t>.</w:t>
      </w:r>
    </w:p>
    <w:p w14:paraId="3E56AC8C" w14:textId="32564594" w:rsidR="005F7588" w:rsidRPr="00666988" w:rsidRDefault="009C2D41" w:rsidP="00C37F65">
      <w:pPr>
        <w:spacing w:line="276" w:lineRule="auto"/>
        <w:jc w:val="both"/>
        <w:rPr>
          <w:rFonts w:ascii="Arial" w:hAnsi="Arial" w:cs="Arial"/>
          <w:sz w:val="20"/>
          <w:szCs w:val="20"/>
        </w:rPr>
      </w:pPr>
      <w:r>
        <w:rPr>
          <w:rFonts w:ascii="Arial" w:hAnsi="Arial" w:cs="Arial"/>
          <w:sz w:val="20"/>
          <w:szCs w:val="20"/>
        </w:rPr>
        <w:t>Las recomendaciones y orientaciones siempre deben estar fundamentadas científicamente y encaminadas a la seguridad del paciente, por ejemplo cuando se le habla de consumir la dieta para neutropénicos, se hace referencia a la manipulación de los alimentos y se aclara que se busca  minimizar el riesgo de infecciones, algunos pacientes piensan que tienen restricciones de algunos alimentos , pero el rol de la enfermera es aclarar los riesgos de consumir alimentos contaminados por la manipulación , m</w:t>
      </w:r>
      <w:r w:rsidR="00871707">
        <w:rPr>
          <w:rFonts w:ascii="Arial" w:hAnsi="Arial" w:cs="Arial"/>
          <w:sz w:val="20"/>
          <w:szCs w:val="20"/>
        </w:rPr>
        <w:t>á</w:t>
      </w:r>
      <w:r>
        <w:rPr>
          <w:rFonts w:ascii="Arial" w:hAnsi="Arial" w:cs="Arial"/>
          <w:sz w:val="20"/>
          <w:szCs w:val="20"/>
        </w:rPr>
        <w:t>s no por el tipo de alimento. (10)</w:t>
      </w:r>
    </w:p>
    <w:p w14:paraId="702904DA" w14:textId="77777777" w:rsidR="006B269C" w:rsidRDefault="006B269C" w:rsidP="00C37F65">
      <w:pPr>
        <w:spacing w:line="276" w:lineRule="auto"/>
        <w:jc w:val="both"/>
        <w:rPr>
          <w:rFonts w:ascii="Arial" w:hAnsi="Arial" w:cs="Arial"/>
          <w:b/>
          <w:bCs/>
          <w:sz w:val="20"/>
          <w:szCs w:val="20"/>
        </w:rPr>
      </w:pPr>
    </w:p>
    <w:p w14:paraId="3F91E3BE" w14:textId="461FF755" w:rsidR="00544321" w:rsidRDefault="00D82FFC" w:rsidP="00C37F65">
      <w:pPr>
        <w:spacing w:line="276" w:lineRule="auto"/>
        <w:jc w:val="both"/>
        <w:rPr>
          <w:rFonts w:ascii="Arial" w:hAnsi="Arial" w:cs="Arial"/>
          <w:sz w:val="20"/>
          <w:szCs w:val="20"/>
        </w:rPr>
      </w:pPr>
      <w:r w:rsidRPr="00D82FFC">
        <w:rPr>
          <w:rFonts w:ascii="Arial" w:hAnsi="Arial" w:cs="Arial"/>
          <w:b/>
          <w:bCs/>
          <w:sz w:val="20"/>
          <w:szCs w:val="20"/>
        </w:rPr>
        <w:t>¿QUÉ DEBO SABER PREVIO A LA ADMINISTRACIÓN DE BLINATUM</w:t>
      </w:r>
      <w:r w:rsidR="00871707">
        <w:rPr>
          <w:rFonts w:ascii="Arial" w:hAnsi="Arial" w:cs="Arial"/>
          <w:b/>
          <w:bCs/>
          <w:sz w:val="20"/>
          <w:szCs w:val="20"/>
        </w:rPr>
        <w:t>O</w:t>
      </w:r>
      <w:r w:rsidRPr="00D82FFC">
        <w:rPr>
          <w:rFonts w:ascii="Arial" w:hAnsi="Arial" w:cs="Arial"/>
          <w:b/>
          <w:bCs/>
          <w:sz w:val="20"/>
          <w:szCs w:val="20"/>
        </w:rPr>
        <w:t>MAB?</w:t>
      </w:r>
      <w:r w:rsidR="00871707">
        <w:rPr>
          <w:rFonts w:ascii="Arial" w:hAnsi="Arial" w:cs="Arial"/>
          <w:sz w:val="20"/>
          <w:szCs w:val="20"/>
        </w:rPr>
        <w:t xml:space="preserve"> El personal de enfermería</w:t>
      </w:r>
      <w:r w:rsidR="00544321">
        <w:rPr>
          <w:rFonts w:ascii="Arial" w:hAnsi="Arial" w:cs="Arial"/>
          <w:sz w:val="20"/>
          <w:szCs w:val="20"/>
        </w:rPr>
        <w:t xml:space="preserve"> también juega un papel importante en la lista de chequeo previa a la administración de </w:t>
      </w:r>
      <w:r w:rsidR="00A36BB9">
        <w:rPr>
          <w:rFonts w:ascii="Arial" w:hAnsi="Arial" w:cs="Arial"/>
          <w:sz w:val="20"/>
          <w:szCs w:val="20"/>
        </w:rPr>
        <w:t>B</w:t>
      </w:r>
      <w:r w:rsidR="0030360B">
        <w:rPr>
          <w:rFonts w:ascii="Arial" w:hAnsi="Arial" w:cs="Arial"/>
          <w:sz w:val="20"/>
          <w:szCs w:val="20"/>
        </w:rPr>
        <w:t>linatumomab</w:t>
      </w:r>
      <w:r w:rsidR="00544321">
        <w:rPr>
          <w:rFonts w:ascii="Arial" w:hAnsi="Arial" w:cs="Arial"/>
          <w:sz w:val="20"/>
          <w:szCs w:val="20"/>
        </w:rPr>
        <w:t xml:space="preserve">, su conocimiento y gestión se convierten en una barrera de seguridad para el paciente, por lo </w:t>
      </w:r>
      <w:r w:rsidR="0030360B">
        <w:rPr>
          <w:rFonts w:ascii="Arial" w:hAnsi="Arial" w:cs="Arial"/>
          <w:sz w:val="20"/>
          <w:szCs w:val="20"/>
        </w:rPr>
        <w:t>tanto,</w:t>
      </w:r>
      <w:r w:rsidR="00544321">
        <w:rPr>
          <w:rFonts w:ascii="Arial" w:hAnsi="Arial" w:cs="Arial"/>
          <w:sz w:val="20"/>
          <w:szCs w:val="20"/>
        </w:rPr>
        <w:t xml:space="preserve"> se propone hacer una pequeña lista de chequeo así: </w:t>
      </w:r>
    </w:p>
    <w:p w14:paraId="39968625" w14:textId="31D569E3" w:rsidR="009F620B" w:rsidRDefault="009F620B" w:rsidP="00C37F65">
      <w:pPr>
        <w:pStyle w:val="ListParagraph"/>
        <w:numPr>
          <w:ilvl w:val="0"/>
          <w:numId w:val="2"/>
        </w:numPr>
        <w:spacing w:line="276" w:lineRule="auto"/>
        <w:jc w:val="both"/>
        <w:rPr>
          <w:rFonts w:ascii="Arial" w:hAnsi="Arial" w:cs="Arial"/>
          <w:sz w:val="20"/>
          <w:szCs w:val="20"/>
        </w:rPr>
      </w:pPr>
      <w:r w:rsidRPr="009F620B">
        <w:rPr>
          <w:rFonts w:ascii="Arial" w:hAnsi="Arial" w:cs="Arial"/>
          <w:sz w:val="20"/>
          <w:szCs w:val="20"/>
        </w:rPr>
        <w:t>Conocer</w:t>
      </w:r>
      <w:r>
        <w:rPr>
          <w:rFonts w:ascii="Arial" w:hAnsi="Arial" w:cs="Arial"/>
          <w:sz w:val="20"/>
          <w:szCs w:val="20"/>
        </w:rPr>
        <w:t xml:space="preserve"> el</w:t>
      </w:r>
      <w:r w:rsidRPr="009F620B">
        <w:rPr>
          <w:rFonts w:ascii="Arial" w:hAnsi="Arial" w:cs="Arial"/>
          <w:sz w:val="20"/>
          <w:szCs w:val="20"/>
        </w:rPr>
        <w:t xml:space="preserve"> resultado de</w:t>
      </w:r>
      <w:r>
        <w:rPr>
          <w:rFonts w:ascii="Arial" w:hAnsi="Arial" w:cs="Arial"/>
          <w:sz w:val="20"/>
          <w:szCs w:val="20"/>
        </w:rPr>
        <w:t xml:space="preserve">l </w:t>
      </w:r>
      <w:r w:rsidR="00871707">
        <w:rPr>
          <w:rFonts w:ascii="Arial" w:hAnsi="Arial" w:cs="Arial"/>
          <w:sz w:val="20"/>
          <w:szCs w:val="20"/>
        </w:rPr>
        <w:t>ú</w:t>
      </w:r>
      <w:r>
        <w:rPr>
          <w:rFonts w:ascii="Arial" w:hAnsi="Arial" w:cs="Arial"/>
          <w:sz w:val="20"/>
          <w:szCs w:val="20"/>
        </w:rPr>
        <w:t>ltimo</w:t>
      </w:r>
      <w:r w:rsidRPr="009F620B">
        <w:rPr>
          <w:rFonts w:ascii="Arial" w:hAnsi="Arial" w:cs="Arial"/>
          <w:sz w:val="20"/>
          <w:szCs w:val="20"/>
        </w:rPr>
        <w:t xml:space="preserve"> aspirado</w:t>
      </w:r>
      <w:r>
        <w:rPr>
          <w:rFonts w:ascii="Arial" w:hAnsi="Arial" w:cs="Arial"/>
          <w:sz w:val="20"/>
          <w:szCs w:val="20"/>
        </w:rPr>
        <w:t xml:space="preserve"> de </w:t>
      </w:r>
      <w:r w:rsidRPr="009F620B">
        <w:rPr>
          <w:rFonts w:ascii="Arial" w:hAnsi="Arial" w:cs="Arial"/>
          <w:sz w:val="20"/>
          <w:szCs w:val="20"/>
        </w:rPr>
        <w:t>medula ósea</w:t>
      </w:r>
      <w:r w:rsidR="00544321">
        <w:rPr>
          <w:rFonts w:ascii="Arial" w:hAnsi="Arial" w:cs="Arial"/>
          <w:sz w:val="20"/>
          <w:szCs w:val="20"/>
        </w:rPr>
        <w:t xml:space="preserve">: esto permite saber </w:t>
      </w:r>
      <w:r w:rsidR="008B4CAC">
        <w:rPr>
          <w:rFonts w:ascii="Arial" w:hAnsi="Arial" w:cs="Arial"/>
          <w:sz w:val="20"/>
          <w:szCs w:val="20"/>
        </w:rPr>
        <w:t>cuál</w:t>
      </w:r>
      <w:r w:rsidR="00544321">
        <w:rPr>
          <w:rFonts w:ascii="Arial" w:hAnsi="Arial" w:cs="Arial"/>
          <w:sz w:val="20"/>
          <w:szCs w:val="20"/>
        </w:rPr>
        <w:t xml:space="preserve"> es la carga tumoral con la que se iniciará el tratamiento, en algunos casos el medico </w:t>
      </w:r>
      <w:r w:rsidR="0030360B">
        <w:rPr>
          <w:rFonts w:ascii="Arial" w:hAnsi="Arial" w:cs="Arial"/>
          <w:sz w:val="20"/>
          <w:szCs w:val="20"/>
        </w:rPr>
        <w:t>Hematólogo</w:t>
      </w:r>
      <w:r w:rsidR="003B0847">
        <w:rPr>
          <w:rFonts w:ascii="Arial" w:hAnsi="Arial" w:cs="Arial"/>
          <w:sz w:val="20"/>
          <w:szCs w:val="20"/>
        </w:rPr>
        <w:t xml:space="preserve"> </w:t>
      </w:r>
      <w:r w:rsidR="00544321">
        <w:rPr>
          <w:rFonts w:ascii="Arial" w:hAnsi="Arial" w:cs="Arial"/>
          <w:sz w:val="20"/>
          <w:szCs w:val="20"/>
        </w:rPr>
        <w:t xml:space="preserve">puede considerar la </w:t>
      </w:r>
      <w:proofErr w:type="spellStart"/>
      <w:r w:rsidR="0030360B">
        <w:rPr>
          <w:rFonts w:ascii="Arial" w:hAnsi="Arial" w:cs="Arial"/>
          <w:sz w:val="20"/>
          <w:szCs w:val="20"/>
        </w:rPr>
        <w:t>citoreducción</w:t>
      </w:r>
      <w:proofErr w:type="spellEnd"/>
      <w:r w:rsidR="00F67F99">
        <w:rPr>
          <w:rFonts w:ascii="Arial" w:hAnsi="Arial" w:cs="Arial"/>
          <w:sz w:val="20"/>
          <w:szCs w:val="20"/>
        </w:rPr>
        <w:t xml:space="preserve"> en pacientes con &gt;50% de blastos </w:t>
      </w:r>
      <w:r w:rsidR="0030360B">
        <w:rPr>
          <w:rFonts w:ascii="Arial" w:hAnsi="Arial" w:cs="Arial"/>
          <w:sz w:val="20"/>
          <w:szCs w:val="20"/>
        </w:rPr>
        <w:t>leucémicos</w:t>
      </w:r>
      <w:r>
        <w:rPr>
          <w:rFonts w:ascii="Arial" w:hAnsi="Arial" w:cs="Arial"/>
          <w:sz w:val="20"/>
          <w:szCs w:val="20"/>
        </w:rPr>
        <w:t>.</w:t>
      </w:r>
    </w:p>
    <w:p w14:paraId="2A67DAE0" w14:textId="77777777" w:rsidR="008064EF" w:rsidRDefault="008064EF" w:rsidP="008064EF">
      <w:pPr>
        <w:pStyle w:val="ListParagraph"/>
        <w:spacing w:line="276" w:lineRule="auto"/>
        <w:jc w:val="both"/>
        <w:rPr>
          <w:rFonts w:ascii="Arial" w:hAnsi="Arial" w:cs="Arial"/>
          <w:sz w:val="20"/>
          <w:szCs w:val="20"/>
        </w:rPr>
      </w:pPr>
    </w:p>
    <w:p w14:paraId="6B6C3EC7" w14:textId="4DDE8815" w:rsidR="00221FBD" w:rsidRDefault="00221FBD" w:rsidP="00C37F65">
      <w:pPr>
        <w:pStyle w:val="ListParagraph"/>
        <w:numPr>
          <w:ilvl w:val="0"/>
          <w:numId w:val="2"/>
        </w:numPr>
        <w:spacing w:line="276" w:lineRule="auto"/>
        <w:jc w:val="both"/>
        <w:rPr>
          <w:rFonts w:ascii="Arial" w:hAnsi="Arial" w:cs="Arial"/>
          <w:sz w:val="20"/>
          <w:szCs w:val="20"/>
        </w:rPr>
      </w:pPr>
      <w:r>
        <w:rPr>
          <w:rFonts w:ascii="Arial" w:hAnsi="Arial" w:cs="Arial"/>
          <w:sz w:val="20"/>
          <w:szCs w:val="20"/>
        </w:rPr>
        <w:t xml:space="preserve">Verificar si se realizó estudio del </w:t>
      </w:r>
      <w:r w:rsidR="0030360B">
        <w:rPr>
          <w:rFonts w:ascii="Arial" w:hAnsi="Arial" w:cs="Arial"/>
          <w:sz w:val="20"/>
          <w:szCs w:val="20"/>
        </w:rPr>
        <w:t>líquido</w:t>
      </w:r>
      <w:r>
        <w:rPr>
          <w:rFonts w:ascii="Arial" w:hAnsi="Arial" w:cs="Arial"/>
          <w:sz w:val="20"/>
          <w:szCs w:val="20"/>
        </w:rPr>
        <w:t xml:space="preserve"> </w:t>
      </w:r>
      <w:r w:rsidR="0030360B">
        <w:rPr>
          <w:rFonts w:ascii="Arial" w:hAnsi="Arial" w:cs="Arial"/>
          <w:sz w:val="20"/>
          <w:szCs w:val="20"/>
        </w:rPr>
        <w:t>cefalorraquídeo</w:t>
      </w:r>
      <w:r>
        <w:rPr>
          <w:rFonts w:ascii="Arial" w:hAnsi="Arial" w:cs="Arial"/>
          <w:sz w:val="20"/>
          <w:szCs w:val="20"/>
        </w:rPr>
        <w:t xml:space="preserve">: es importante </w:t>
      </w:r>
      <w:r w:rsidR="008064EF">
        <w:rPr>
          <w:rFonts w:ascii="Arial" w:hAnsi="Arial" w:cs="Arial"/>
          <w:sz w:val="20"/>
          <w:szCs w:val="20"/>
        </w:rPr>
        <w:t xml:space="preserve">que el paciente no tenga enfermedad </w:t>
      </w:r>
      <w:r w:rsidR="00871707">
        <w:rPr>
          <w:rFonts w:ascii="Arial" w:hAnsi="Arial" w:cs="Arial"/>
          <w:sz w:val="20"/>
          <w:szCs w:val="20"/>
        </w:rPr>
        <w:t xml:space="preserve">activa </w:t>
      </w:r>
      <w:r w:rsidR="008064EF">
        <w:rPr>
          <w:rFonts w:ascii="Arial" w:hAnsi="Arial" w:cs="Arial"/>
          <w:sz w:val="20"/>
          <w:szCs w:val="20"/>
        </w:rPr>
        <w:t>en el sistema nervioso central.</w:t>
      </w:r>
    </w:p>
    <w:p w14:paraId="075A8A7A" w14:textId="77777777" w:rsidR="008B4CAC" w:rsidRDefault="008B4CAC" w:rsidP="00C37F65">
      <w:pPr>
        <w:pStyle w:val="ListParagraph"/>
        <w:spacing w:line="276" w:lineRule="auto"/>
        <w:jc w:val="both"/>
        <w:rPr>
          <w:rFonts w:ascii="Arial" w:hAnsi="Arial" w:cs="Arial"/>
          <w:sz w:val="20"/>
          <w:szCs w:val="20"/>
        </w:rPr>
      </w:pPr>
    </w:p>
    <w:p w14:paraId="5EA500B2" w14:textId="377F2C55" w:rsidR="009F620B" w:rsidRDefault="009F620B" w:rsidP="00C37F65">
      <w:pPr>
        <w:pStyle w:val="ListParagraph"/>
        <w:numPr>
          <w:ilvl w:val="0"/>
          <w:numId w:val="2"/>
        </w:numPr>
        <w:spacing w:line="276" w:lineRule="auto"/>
        <w:jc w:val="both"/>
        <w:rPr>
          <w:rFonts w:ascii="Arial" w:hAnsi="Arial" w:cs="Arial"/>
          <w:sz w:val="20"/>
          <w:szCs w:val="20"/>
        </w:rPr>
      </w:pPr>
      <w:r>
        <w:rPr>
          <w:rFonts w:ascii="Arial" w:hAnsi="Arial" w:cs="Arial"/>
          <w:sz w:val="20"/>
          <w:szCs w:val="20"/>
        </w:rPr>
        <w:t>Revisar laboratorios como el hemograma, transaminasas y bilirrubina total.</w:t>
      </w:r>
    </w:p>
    <w:p w14:paraId="0A32CCD7" w14:textId="77777777" w:rsidR="008B4CAC" w:rsidRPr="008B4CAC" w:rsidRDefault="008B4CAC" w:rsidP="00C37F65">
      <w:pPr>
        <w:pStyle w:val="ListParagraph"/>
        <w:jc w:val="both"/>
        <w:rPr>
          <w:rFonts w:ascii="Arial" w:hAnsi="Arial" w:cs="Arial"/>
          <w:sz w:val="20"/>
          <w:szCs w:val="20"/>
        </w:rPr>
      </w:pPr>
    </w:p>
    <w:p w14:paraId="099B932D" w14:textId="74251027" w:rsidR="008B4CAC" w:rsidRPr="003B0847" w:rsidRDefault="009F620B" w:rsidP="00C37F65">
      <w:pPr>
        <w:pStyle w:val="ListParagraph"/>
        <w:numPr>
          <w:ilvl w:val="0"/>
          <w:numId w:val="2"/>
        </w:numPr>
        <w:spacing w:line="276" w:lineRule="auto"/>
        <w:jc w:val="both"/>
        <w:rPr>
          <w:rFonts w:ascii="Arial" w:hAnsi="Arial" w:cs="Arial"/>
          <w:sz w:val="20"/>
          <w:szCs w:val="20"/>
        </w:rPr>
      </w:pPr>
      <w:r w:rsidRPr="003B0847">
        <w:rPr>
          <w:rFonts w:ascii="Arial" w:hAnsi="Arial" w:cs="Arial"/>
          <w:sz w:val="20"/>
          <w:szCs w:val="20"/>
        </w:rPr>
        <w:t>Pedir la realización de prueba de embarazo para las mujeres en edad fértil</w:t>
      </w:r>
      <w:r w:rsidR="007B7C45" w:rsidRPr="003B0847">
        <w:rPr>
          <w:rFonts w:ascii="Arial" w:hAnsi="Arial" w:cs="Arial"/>
          <w:sz w:val="20"/>
          <w:szCs w:val="20"/>
        </w:rPr>
        <w:t>: no se ha establecido la eficacia y la seguridad de BLINCYTO en mujeres embarazadas, no se conoce si puede producir daños fetales cuando se administra y</w:t>
      </w:r>
      <w:r w:rsidR="00871707">
        <w:rPr>
          <w:rFonts w:ascii="Arial" w:hAnsi="Arial" w:cs="Arial"/>
          <w:sz w:val="20"/>
          <w:szCs w:val="20"/>
        </w:rPr>
        <w:t xml:space="preserve"> por ende</w:t>
      </w:r>
      <w:r w:rsidR="007B7C45" w:rsidRPr="003B0847">
        <w:rPr>
          <w:rFonts w:ascii="Arial" w:hAnsi="Arial" w:cs="Arial"/>
          <w:sz w:val="20"/>
          <w:szCs w:val="20"/>
        </w:rPr>
        <w:t xml:space="preserve"> </w:t>
      </w:r>
      <w:r w:rsidR="00871707">
        <w:rPr>
          <w:rFonts w:ascii="Arial" w:hAnsi="Arial" w:cs="Arial"/>
          <w:sz w:val="20"/>
          <w:szCs w:val="20"/>
        </w:rPr>
        <w:t xml:space="preserve">su </w:t>
      </w:r>
      <w:proofErr w:type="gramStart"/>
      <w:r w:rsidR="00871707">
        <w:rPr>
          <w:rFonts w:ascii="Arial" w:hAnsi="Arial" w:cs="Arial"/>
          <w:sz w:val="20"/>
          <w:szCs w:val="20"/>
        </w:rPr>
        <w:t xml:space="preserve">uso </w:t>
      </w:r>
      <w:r w:rsidR="007B7C45" w:rsidRPr="003B0847">
        <w:rPr>
          <w:rFonts w:ascii="Arial" w:hAnsi="Arial" w:cs="Arial"/>
          <w:sz w:val="20"/>
          <w:szCs w:val="20"/>
        </w:rPr>
        <w:t xml:space="preserve"> durante</w:t>
      </w:r>
      <w:proofErr w:type="gramEnd"/>
      <w:r w:rsidR="007B7C45" w:rsidRPr="003B0847">
        <w:rPr>
          <w:rFonts w:ascii="Arial" w:hAnsi="Arial" w:cs="Arial"/>
          <w:sz w:val="20"/>
          <w:szCs w:val="20"/>
        </w:rPr>
        <w:t xml:space="preserve"> el embarazo</w:t>
      </w:r>
      <w:r w:rsidR="00871707">
        <w:rPr>
          <w:rFonts w:ascii="Arial" w:hAnsi="Arial" w:cs="Arial"/>
          <w:sz w:val="20"/>
          <w:szCs w:val="20"/>
        </w:rPr>
        <w:t xml:space="preserve"> no es recomendado</w:t>
      </w:r>
      <w:r w:rsidR="007B7C45" w:rsidRPr="003B0847">
        <w:rPr>
          <w:rFonts w:ascii="Arial" w:hAnsi="Arial" w:cs="Arial"/>
          <w:sz w:val="20"/>
          <w:szCs w:val="20"/>
        </w:rPr>
        <w:t>.</w:t>
      </w:r>
      <w:r w:rsidR="003B0847">
        <w:rPr>
          <w:rFonts w:ascii="Arial" w:hAnsi="Arial" w:cs="Arial"/>
          <w:sz w:val="20"/>
          <w:szCs w:val="20"/>
        </w:rPr>
        <w:t xml:space="preserve"> </w:t>
      </w:r>
      <w:r w:rsidR="003B0847" w:rsidRPr="003B0847">
        <w:rPr>
          <w:rFonts w:ascii="Arial" w:hAnsi="Arial" w:cs="Arial"/>
          <w:sz w:val="20"/>
          <w:szCs w:val="20"/>
        </w:rPr>
        <w:t>(1)</w:t>
      </w:r>
    </w:p>
    <w:p w14:paraId="2C711767" w14:textId="77777777" w:rsidR="008B4CAC" w:rsidRDefault="008B4CAC" w:rsidP="00C37F65">
      <w:pPr>
        <w:pStyle w:val="ListParagraph"/>
        <w:spacing w:line="276" w:lineRule="auto"/>
        <w:jc w:val="both"/>
        <w:rPr>
          <w:rFonts w:ascii="Arial" w:hAnsi="Arial" w:cs="Arial"/>
          <w:sz w:val="20"/>
          <w:szCs w:val="20"/>
        </w:rPr>
      </w:pPr>
    </w:p>
    <w:p w14:paraId="698E2B02" w14:textId="77777777" w:rsidR="003B0847" w:rsidRDefault="009F620B" w:rsidP="00C37F65">
      <w:pPr>
        <w:pStyle w:val="ListParagraph"/>
        <w:numPr>
          <w:ilvl w:val="0"/>
          <w:numId w:val="2"/>
        </w:numPr>
        <w:spacing w:line="276" w:lineRule="auto"/>
        <w:jc w:val="both"/>
        <w:rPr>
          <w:rFonts w:ascii="Arial" w:hAnsi="Arial" w:cs="Arial"/>
          <w:sz w:val="20"/>
          <w:szCs w:val="20"/>
        </w:rPr>
      </w:pPr>
      <w:r>
        <w:rPr>
          <w:rFonts w:ascii="Arial" w:hAnsi="Arial" w:cs="Arial"/>
          <w:sz w:val="20"/>
          <w:szCs w:val="20"/>
        </w:rPr>
        <w:t xml:space="preserve">Realizar una valoración </w:t>
      </w:r>
      <w:r w:rsidR="00F67F99">
        <w:rPr>
          <w:rFonts w:ascii="Arial" w:hAnsi="Arial" w:cs="Arial"/>
          <w:sz w:val="20"/>
          <w:szCs w:val="20"/>
        </w:rPr>
        <w:t xml:space="preserve">de </w:t>
      </w:r>
      <w:r w:rsidR="008B4CAC">
        <w:rPr>
          <w:rFonts w:ascii="Arial" w:hAnsi="Arial" w:cs="Arial"/>
          <w:sz w:val="20"/>
          <w:szCs w:val="20"/>
        </w:rPr>
        <w:t>enfermería</w:t>
      </w:r>
      <w:r w:rsidR="00F67F99">
        <w:rPr>
          <w:rFonts w:ascii="Arial" w:hAnsi="Arial" w:cs="Arial"/>
          <w:sz w:val="20"/>
          <w:szCs w:val="20"/>
        </w:rPr>
        <w:t xml:space="preserve"> </w:t>
      </w:r>
      <w:r>
        <w:rPr>
          <w:rFonts w:ascii="Arial" w:hAnsi="Arial" w:cs="Arial"/>
          <w:sz w:val="20"/>
          <w:szCs w:val="20"/>
        </w:rPr>
        <w:t>previo al inicio</w:t>
      </w:r>
      <w:r w:rsidR="008B4CAC">
        <w:rPr>
          <w:rFonts w:ascii="Arial" w:hAnsi="Arial" w:cs="Arial"/>
          <w:sz w:val="20"/>
          <w:szCs w:val="20"/>
        </w:rPr>
        <w:t xml:space="preserve">: esto </w:t>
      </w:r>
      <w:r w:rsidR="00F67F99">
        <w:rPr>
          <w:rFonts w:ascii="Arial" w:hAnsi="Arial" w:cs="Arial"/>
          <w:sz w:val="20"/>
          <w:szCs w:val="20"/>
        </w:rPr>
        <w:t>permit</w:t>
      </w:r>
      <w:r w:rsidR="008B4CAC">
        <w:rPr>
          <w:rFonts w:ascii="Arial" w:hAnsi="Arial" w:cs="Arial"/>
          <w:sz w:val="20"/>
          <w:szCs w:val="20"/>
        </w:rPr>
        <w:t>e</w:t>
      </w:r>
      <w:r w:rsidR="00F67F99">
        <w:rPr>
          <w:rFonts w:ascii="Arial" w:hAnsi="Arial" w:cs="Arial"/>
          <w:sz w:val="20"/>
          <w:szCs w:val="20"/>
        </w:rPr>
        <w:t xml:space="preserve"> conocer el actual estado físico y </w:t>
      </w:r>
      <w:r w:rsidR="008B4CAC">
        <w:rPr>
          <w:rFonts w:ascii="Arial" w:hAnsi="Arial" w:cs="Arial"/>
          <w:sz w:val="20"/>
          <w:szCs w:val="20"/>
        </w:rPr>
        <w:t xml:space="preserve">psicológico del paciente, los síntomas presentes antes de la </w:t>
      </w:r>
      <w:r w:rsidR="003B0847">
        <w:rPr>
          <w:rFonts w:ascii="Arial" w:hAnsi="Arial" w:cs="Arial"/>
          <w:sz w:val="20"/>
          <w:szCs w:val="20"/>
        </w:rPr>
        <w:t>infusión</w:t>
      </w:r>
      <w:r w:rsidR="00D82FFC">
        <w:rPr>
          <w:rFonts w:ascii="Arial" w:hAnsi="Arial" w:cs="Arial"/>
          <w:sz w:val="20"/>
          <w:szCs w:val="20"/>
        </w:rPr>
        <w:t xml:space="preserve"> que eviten confusión o dudas con los que se puedan presentar como efecto del medicamento</w:t>
      </w:r>
      <w:r w:rsidR="003B0847">
        <w:rPr>
          <w:rFonts w:ascii="Arial" w:hAnsi="Arial" w:cs="Arial"/>
          <w:sz w:val="20"/>
          <w:szCs w:val="20"/>
        </w:rPr>
        <w:t>.</w:t>
      </w:r>
    </w:p>
    <w:p w14:paraId="0E14D17C" w14:textId="77777777" w:rsidR="003B0847" w:rsidRPr="003B0847" w:rsidRDefault="003B0847" w:rsidP="00C37F65">
      <w:pPr>
        <w:pStyle w:val="ListParagraph"/>
        <w:jc w:val="both"/>
        <w:rPr>
          <w:rFonts w:ascii="Arial" w:hAnsi="Arial" w:cs="Arial"/>
          <w:sz w:val="20"/>
          <w:szCs w:val="20"/>
        </w:rPr>
      </w:pPr>
    </w:p>
    <w:p w14:paraId="22EEB873" w14:textId="4CE9B0B0" w:rsidR="003B0847" w:rsidRDefault="003B0847" w:rsidP="00C37F65">
      <w:pPr>
        <w:pStyle w:val="ListParagraph"/>
        <w:numPr>
          <w:ilvl w:val="0"/>
          <w:numId w:val="2"/>
        </w:numPr>
        <w:spacing w:line="276" w:lineRule="auto"/>
        <w:jc w:val="both"/>
        <w:rPr>
          <w:rFonts w:ascii="Arial" w:hAnsi="Arial" w:cs="Arial"/>
          <w:sz w:val="20"/>
          <w:szCs w:val="20"/>
        </w:rPr>
      </w:pPr>
      <w:r w:rsidRPr="003B0847">
        <w:rPr>
          <w:rFonts w:ascii="Arial" w:hAnsi="Arial" w:cs="Arial"/>
          <w:sz w:val="20"/>
          <w:szCs w:val="20"/>
        </w:rPr>
        <w:t xml:space="preserve">Valoración de acceso venoso: </w:t>
      </w:r>
      <w:r>
        <w:rPr>
          <w:rFonts w:ascii="Arial" w:hAnsi="Arial" w:cs="Arial"/>
          <w:sz w:val="20"/>
          <w:szCs w:val="20"/>
        </w:rPr>
        <w:t xml:space="preserve">se realiza valoración de las posibles vías de acceso intravenoso, con el fin de garantizar una vía central exclusiva por ser una infusión de </w:t>
      </w:r>
      <w:r w:rsidR="0030360B">
        <w:rPr>
          <w:rFonts w:ascii="Arial" w:hAnsi="Arial" w:cs="Arial"/>
          <w:sz w:val="20"/>
          <w:szCs w:val="20"/>
        </w:rPr>
        <w:t>más</w:t>
      </w:r>
      <w:r>
        <w:rPr>
          <w:rFonts w:ascii="Arial" w:hAnsi="Arial" w:cs="Arial"/>
          <w:sz w:val="20"/>
          <w:szCs w:val="20"/>
        </w:rPr>
        <w:t xml:space="preserve"> de 24 horas (mínimo 2</w:t>
      </w:r>
      <w:r w:rsidR="00801FDB">
        <w:rPr>
          <w:rFonts w:ascii="Arial" w:hAnsi="Arial" w:cs="Arial"/>
          <w:sz w:val="20"/>
          <w:szCs w:val="20"/>
        </w:rPr>
        <w:t>8</w:t>
      </w:r>
      <w:r>
        <w:rPr>
          <w:rFonts w:ascii="Arial" w:hAnsi="Arial" w:cs="Arial"/>
          <w:sz w:val="20"/>
          <w:szCs w:val="20"/>
        </w:rPr>
        <w:t xml:space="preserve"> días si no hay interrupciones).</w:t>
      </w:r>
    </w:p>
    <w:p w14:paraId="3B26D8A3" w14:textId="77777777" w:rsidR="003B0847" w:rsidRPr="003B0847" w:rsidRDefault="003B0847" w:rsidP="00C37F65">
      <w:pPr>
        <w:pStyle w:val="ListParagraph"/>
        <w:jc w:val="both"/>
        <w:rPr>
          <w:rFonts w:ascii="Arial" w:hAnsi="Arial" w:cs="Arial"/>
          <w:sz w:val="20"/>
          <w:szCs w:val="20"/>
        </w:rPr>
      </w:pPr>
    </w:p>
    <w:p w14:paraId="310D40EA" w14:textId="16AC4AC4" w:rsidR="009F620B" w:rsidRPr="003B0847" w:rsidRDefault="009F620B" w:rsidP="00C37F65">
      <w:pPr>
        <w:pStyle w:val="ListParagraph"/>
        <w:numPr>
          <w:ilvl w:val="0"/>
          <w:numId w:val="2"/>
        </w:numPr>
        <w:spacing w:line="276" w:lineRule="auto"/>
        <w:jc w:val="both"/>
        <w:rPr>
          <w:rFonts w:ascii="Arial" w:hAnsi="Arial" w:cs="Arial"/>
          <w:sz w:val="20"/>
          <w:szCs w:val="20"/>
        </w:rPr>
      </w:pPr>
      <w:r w:rsidRPr="003B0847">
        <w:rPr>
          <w:rFonts w:ascii="Arial" w:hAnsi="Arial" w:cs="Arial"/>
          <w:sz w:val="20"/>
          <w:szCs w:val="20"/>
        </w:rPr>
        <w:t>Consentimiento informado</w:t>
      </w:r>
      <w:r w:rsidR="002C4589">
        <w:rPr>
          <w:rFonts w:ascii="Arial" w:hAnsi="Arial" w:cs="Arial"/>
          <w:sz w:val="20"/>
          <w:szCs w:val="20"/>
        </w:rPr>
        <w:t xml:space="preserve">: no solo se debe revisar si el paciente firmó el documento donde autoriza la administración del tratamiento con </w:t>
      </w:r>
      <w:r w:rsidR="0030360B">
        <w:rPr>
          <w:rFonts w:ascii="Arial" w:hAnsi="Arial" w:cs="Arial"/>
          <w:sz w:val="20"/>
          <w:szCs w:val="20"/>
        </w:rPr>
        <w:t>blinatumomab</w:t>
      </w:r>
      <w:r w:rsidR="002C4589">
        <w:rPr>
          <w:rFonts w:ascii="Arial" w:hAnsi="Arial" w:cs="Arial"/>
          <w:sz w:val="20"/>
          <w:szCs w:val="20"/>
        </w:rPr>
        <w:t xml:space="preserve">, en esta fase previa es importante que no existan dudas sobre el medicamento y sus posibles efectos secundarios, con el fin de hacer una identificación inmediata de síntomas cuando se inicie la infusión, el </w:t>
      </w:r>
      <w:r w:rsidR="002C4589">
        <w:rPr>
          <w:rFonts w:ascii="Arial" w:hAnsi="Arial" w:cs="Arial"/>
          <w:sz w:val="20"/>
          <w:szCs w:val="20"/>
        </w:rPr>
        <w:lastRenderedPageBreak/>
        <w:t>paciente y su cuidador son los primeros en percatar cualquier signo o síntoma, ellos también son una barrera de seguridad, alertan rápidamente al equipo de salud.</w:t>
      </w:r>
    </w:p>
    <w:p w14:paraId="52E1DBF8" w14:textId="3C2C27FB" w:rsidR="00D36405" w:rsidRDefault="00C37F65" w:rsidP="00D36405">
      <w:pPr>
        <w:spacing w:line="276" w:lineRule="auto"/>
        <w:rPr>
          <w:rFonts w:ascii="Arial" w:hAnsi="Arial" w:cs="Arial"/>
          <w:b/>
          <w:bCs/>
          <w:sz w:val="20"/>
          <w:szCs w:val="20"/>
        </w:rPr>
      </w:pPr>
      <w:r w:rsidRPr="00585A2B">
        <w:rPr>
          <w:rFonts w:ascii="Arial" w:hAnsi="Arial" w:cs="Arial"/>
          <w:b/>
          <w:bCs/>
          <w:sz w:val="20"/>
          <w:szCs w:val="20"/>
        </w:rPr>
        <w:t>¿</w:t>
      </w:r>
      <w:r w:rsidR="00585A2B">
        <w:rPr>
          <w:rFonts w:ascii="Arial" w:hAnsi="Arial" w:cs="Arial"/>
          <w:b/>
          <w:bCs/>
          <w:sz w:val="20"/>
          <w:szCs w:val="20"/>
        </w:rPr>
        <w:t>QUÉ</w:t>
      </w:r>
      <w:r w:rsidRPr="00585A2B">
        <w:rPr>
          <w:rFonts w:ascii="Arial" w:hAnsi="Arial" w:cs="Arial"/>
          <w:b/>
          <w:bCs/>
          <w:sz w:val="20"/>
          <w:szCs w:val="20"/>
        </w:rPr>
        <w:t xml:space="preserve"> ES UN CICLO DE BLINATUM</w:t>
      </w:r>
      <w:r w:rsidR="00801FDB">
        <w:rPr>
          <w:rFonts w:ascii="Arial" w:hAnsi="Arial" w:cs="Arial"/>
          <w:b/>
          <w:bCs/>
          <w:sz w:val="20"/>
          <w:szCs w:val="20"/>
        </w:rPr>
        <w:t>O</w:t>
      </w:r>
      <w:r w:rsidRPr="00585A2B">
        <w:rPr>
          <w:rFonts w:ascii="Arial" w:hAnsi="Arial" w:cs="Arial"/>
          <w:b/>
          <w:bCs/>
          <w:sz w:val="20"/>
          <w:szCs w:val="20"/>
        </w:rPr>
        <w:t>MAB?</w:t>
      </w:r>
    </w:p>
    <w:p w14:paraId="01BA3D5A" w14:textId="350D3AF1" w:rsidR="00585A2B" w:rsidRDefault="00585A2B" w:rsidP="00D36405">
      <w:pPr>
        <w:spacing w:line="276" w:lineRule="auto"/>
        <w:rPr>
          <w:rFonts w:ascii="Arial" w:hAnsi="Arial" w:cs="Arial"/>
          <w:sz w:val="20"/>
          <w:szCs w:val="20"/>
        </w:rPr>
      </w:pPr>
      <w:r>
        <w:rPr>
          <w:rFonts w:ascii="Arial" w:hAnsi="Arial" w:cs="Arial"/>
          <w:sz w:val="20"/>
          <w:szCs w:val="20"/>
        </w:rPr>
        <w:t xml:space="preserve">Un ciclo de </w:t>
      </w:r>
      <w:r w:rsidR="0030360B">
        <w:rPr>
          <w:rFonts w:ascii="Arial" w:hAnsi="Arial" w:cs="Arial"/>
          <w:sz w:val="20"/>
          <w:szCs w:val="20"/>
        </w:rPr>
        <w:t>blinatumomab</w:t>
      </w:r>
      <w:r>
        <w:rPr>
          <w:rFonts w:ascii="Arial" w:hAnsi="Arial" w:cs="Arial"/>
          <w:sz w:val="20"/>
          <w:szCs w:val="20"/>
        </w:rPr>
        <w:t xml:space="preserve"> hace referencia a la administración del medicamento durante 4 semanas, es decir 28 días, seguidas de 2 semanas sin administrar el medicamento. Los pacientes pueden recibir 2 ciclos de inducción </w:t>
      </w:r>
      <w:r w:rsidR="00FC1303">
        <w:rPr>
          <w:rFonts w:ascii="Arial" w:hAnsi="Arial" w:cs="Arial"/>
          <w:sz w:val="20"/>
          <w:szCs w:val="20"/>
        </w:rPr>
        <w:t xml:space="preserve">y 3 ciclos de </w:t>
      </w:r>
      <w:r w:rsidR="0030360B">
        <w:rPr>
          <w:rFonts w:ascii="Arial" w:hAnsi="Arial" w:cs="Arial"/>
          <w:sz w:val="20"/>
          <w:szCs w:val="20"/>
        </w:rPr>
        <w:t>consolidación. (</w:t>
      </w:r>
      <w:r w:rsidR="00FC1303">
        <w:rPr>
          <w:rFonts w:ascii="Arial" w:hAnsi="Arial" w:cs="Arial"/>
          <w:sz w:val="20"/>
          <w:szCs w:val="20"/>
        </w:rPr>
        <w:t>1)</w:t>
      </w:r>
    </w:p>
    <w:p w14:paraId="11ED8F77" w14:textId="77777777" w:rsidR="006B269C" w:rsidRDefault="006B269C" w:rsidP="00B438E1">
      <w:pPr>
        <w:spacing w:line="276" w:lineRule="auto"/>
        <w:rPr>
          <w:rFonts w:ascii="Arial" w:hAnsi="Arial" w:cs="Arial"/>
          <w:b/>
          <w:bCs/>
          <w:sz w:val="20"/>
          <w:szCs w:val="20"/>
        </w:rPr>
      </w:pPr>
    </w:p>
    <w:p w14:paraId="072148DB" w14:textId="673857BE" w:rsidR="00B438E1" w:rsidRPr="00585A2B" w:rsidRDefault="00B438E1" w:rsidP="00B438E1">
      <w:pPr>
        <w:spacing w:line="276" w:lineRule="auto"/>
        <w:rPr>
          <w:rFonts w:ascii="Arial" w:hAnsi="Arial" w:cs="Arial"/>
          <w:b/>
          <w:bCs/>
          <w:sz w:val="20"/>
          <w:szCs w:val="20"/>
        </w:rPr>
      </w:pPr>
      <w:r w:rsidRPr="00585A2B">
        <w:rPr>
          <w:rFonts w:ascii="Arial" w:hAnsi="Arial" w:cs="Arial"/>
          <w:b/>
          <w:bCs/>
          <w:sz w:val="20"/>
          <w:szCs w:val="20"/>
        </w:rPr>
        <w:t>¿CU</w:t>
      </w:r>
      <w:r w:rsidR="00801FDB">
        <w:rPr>
          <w:rFonts w:ascii="Arial" w:hAnsi="Arial" w:cs="Arial"/>
          <w:b/>
          <w:bCs/>
          <w:sz w:val="20"/>
          <w:szCs w:val="20"/>
        </w:rPr>
        <w:t>Á</w:t>
      </w:r>
      <w:r w:rsidRPr="00585A2B">
        <w:rPr>
          <w:rFonts w:ascii="Arial" w:hAnsi="Arial" w:cs="Arial"/>
          <w:b/>
          <w:bCs/>
          <w:sz w:val="20"/>
          <w:szCs w:val="20"/>
        </w:rPr>
        <w:t>L ES LA DOSIS DE BLINATUM</w:t>
      </w:r>
      <w:r w:rsidR="00801FDB">
        <w:rPr>
          <w:rFonts w:ascii="Arial" w:hAnsi="Arial" w:cs="Arial"/>
          <w:b/>
          <w:bCs/>
          <w:sz w:val="20"/>
          <w:szCs w:val="20"/>
        </w:rPr>
        <w:t>O</w:t>
      </w:r>
      <w:r w:rsidRPr="00585A2B">
        <w:rPr>
          <w:rFonts w:ascii="Arial" w:hAnsi="Arial" w:cs="Arial"/>
          <w:b/>
          <w:bCs/>
          <w:sz w:val="20"/>
          <w:szCs w:val="20"/>
        </w:rPr>
        <w:t>MAB QUE SE VA A ADMINISTRAR?</w:t>
      </w:r>
    </w:p>
    <w:p w14:paraId="22F4B654" w14:textId="4F576EFA" w:rsidR="00B438E1" w:rsidRDefault="00B438E1" w:rsidP="00B438E1">
      <w:pPr>
        <w:spacing w:line="276" w:lineRule="auto"/>
        <w:rPr>
          <w:rFonts w:ascii="Arial" w:hAnsi="Arial" w:cs="Arial"/>
          <w:sz w:val="20"/>
          <w:szCs w:val="20"/>
        </w:rPr>
      </w:pPr>
      <w:r>
        <w:rPr>
          <w:rFonts w:ascii="Arial" w:hAnsi="Arial" w:cs="Arial"/>
          <w:sz w:val="20"/>
          <w:szCs w:val="20"/>
        </w:rPr>
        <w:t xml:space="preserve">La dosis inicial recomendada de </w:t>
      </w:r>
      <w:r w:rsidR="0030360B">
        <w:rPr>
          <w:rFonts w:ascii="Arial" w:hAnsi="Arial" w:cs="Arial"/>
          <w:sz w:val="20"/>
          <w:szCs w:val="20"/>
        </w:rPr>
        <w:t>blinatumomab en</w:t>
      </w:r>
      <w:r>
        <w:rPr>
          <w:rFonts w:ascii="Arial" w:hAnsi="Arial" w:cs="Arial"/>
          <w:sz w:val="20"/>
          <w:szCs w:val="20"/>
        </w:rPr>
        <w:t xml:space="preserve"> el primer ciclo es de 9 mcg/día durante una semana (7 días), en el día 8 se realiza un incremento de la dosis a 28 mcg/día hasta el día 28 del 1er ciclo de tratamiento. La dosis de los demás ciclos subsiguientes se inicia a 28 mcg/día desde el primer día y durante las 4 semanas de cada ciclo. (1,2)</w:t>
      </w:r>
    </w:p>
    <w:p w14:paraId="26F4847E" w14:textId="77777777" w:rsidR="006B269C" w:rsidRDefault="006B269C" w:rsidP="00D36405">
      <w:pPr>
        <w:spacing w:line="276" w:lineRule="auto"/>
        <w:rPr>
          <w:rFonts w:ascii="Arial" w:hAnsi="Arial" w:cs="Arial"/>
          <w:b/>
          <w:bCs/>
          <w:sz w:val="20"/>
          <w:szCs w:val="20"/>
        </w:rPr>
      </w:pPr>
    </w:p>
    <w:p w14:paraId="56E2421A" w14:textId="778AFF9E" w:rsidR="00B438E1" w:rsidRDefault="00B438E1" w:rsidP="00D36405">
      <w:pPr>
        <w:spacing w:line="276" w:lineRule="auto"/>
        <w:rPr>
          <w:rFonts w:ascii="Arial" w:hAnsi="Arial" w:cs="Arial"/>
          <w:b/>
          <w:bCs/>
          <w:sz w:val="20"/>
          <w:szCs w:val="20"/>
        </w:rPr>
      </w:pPr>
      <w:r>
        <w:rPr>
          <w:rFonts w:ascii="Arial" w:hAnsi="Arial" w:cs="Arial"/>
          <w:b/>
          <w:bCs/>
          <w:sz w:val="20"/>
          <w:szCs w:val="20"/>
        </w:rPr>
        <w:t>¿CÓMO SE PREMEDICA AL PACIENTE ANTES DE INICIAR LA INFUSION DE BLINATUM</w:t>
      </w:r>
      <w:r w:rsidR="00801FDB">
        <w:rPr>
          <w:rFonts w:ascii="Arial" w:hAnsi="Arial" w:cs="Arial"/>
          <w:b/>
          <w:bCs/>
          <w:sz w:val="20"/>
          <w:szCs w:val="20"/>
        </w:rPr>
        <w:t>O</w:t>
      </w:r>
      <w:r>
        <w:rPr>
          <w:rFonts w:ascii="Arial" w:hAnsi="Arial" w:cs="Arial"/>
          <w:b/>
          <w:bCs/>
          <w:sz w:val="20"/>
          <w:szCs w:val="20"/>
        </w:rPr>
        <w:t>MAB?</w:t>
      </w:r>
    </w:p>
    <w:p w14:paraId="7DBCE812" w14:textId="2A7D4A4F" w:rsidR="00B438E1" w:rsidRDefault="00B438E1" w:rsidP="00844F3B">
      <w:pPr>
        <w:spacing w:line="276" w:lineRule="auto"/>
        <w:jc w:val="both"/>
        <w:rPr>
          <w:rFonts w:ascii="Arial" w:hAnsi="Arial" w:cs="Arial"/>
          <w:sz w:val="20"/>
          <w:szCs w:val="20"/>
        </w:rPr>
      </w:pPr>
      <w:r w:rsidRPr="00844F3B">
        <w:rPr>
          <w:rFonts w:ascii="Arial" w:hAnsi="Arial" w:cs="Arial"/>
          <w:sz w:val="20"/>
          <w:szCs w:val="20"/>
        </w:rPr>
        <w:t xml:space="preserve">Se debe </w:t>
      </w:r>
      <w:proofErr w:type="spellStart"/>
      <w:r w:rsidR="0030360B" w:rsidRPr="00844F3B">
        <w:rPr>
          <w:rFonts w:ascii="Arial" w:hAnsi="Arial" w:cs="Arial"/>
          <w:sz w:val="20"/>
          <w:szCs w:val="20"/>
        </w:rPr>
        <w:t>prem</w:t>
      </w:r>
      <w:r w:rsidR="00801FDB">
        <w:rPr>
          <w:rFonts w:ascii="Arial" w:hAnsi="Arial" w:cs="Arial"/>
          <w:sz w:val="20"/>
          <w:szCs w:val="20"/>
        </w:rPr>
        <w:t>e</w:t>
      </w:r>
      <w:r w:rsidR="0030360B" w:rsidRPr="00844F3B">
        <w:rPr>
          <w:rFonts w:ascii="Arial" w:hAnsi="Arial" w:cs="Arial"/>
          <w:sz w:val="20"/>
          <w:szCs w:val="20"/>
        </w:rPr>
        <w:t>dica</w:t>
      </w:r>
      <w:r w:rsidR="00801FDB">
        <w:rPr>
          <w:rFonts w:ascii="Arial" w:hAnsi="Arial" w:cs="Arial"/>
          <w:sz w:val="20"/>
          <w:szCs w:val="20"/>
        </w:rPr>
        <w:t>r</w:t>
      </w:r>
      <w:proofErr w:type="spellEnd"/>
      <w:r w:rsidRPr="00844F3B">
        <w:rPr>
          <w:rFonts w:ascii="Arial" w:hAnsi="Arial" w:cs="Arial"/>
          <w:sz w:val="20"/>
          <w:szCs w:val="20"/>
        </w:rPr>
        <w:t xml:space="preserve"> con 20 mg de dexametasona vía intravenosa 1 hora antes de iniciar cada ciclo de tratamiento con BLINCYTO.</w:t>
      </w:r>
    </w:p>
    <w:p w14:paraId="7FF4FC8A" w14:textId="2398808F" w:rsidR="00C00EC0" w:rsidRPr="00844F3B" w:rsidRDefault="00C00EC0" w:rsidP="00844F3B">
      <w:pPr>
        <w:spacing w:line="276" w:lineRule="auto"/>
        <w:jc w:val="both"/>
        <w:rPr>
          <w:rFonts w:ascii="Arial" w:hAnsi="Arial" w:cs="Arial"/>
          <w:sz w:val="20"/>
          <w:szCs w:val="20"/>
        </w:rPr>
      </w:pPr>
      <w:r>
        <w:rPr>
          <w:rFonts w:ascii="Arial" w:hAnsi="Arial" w:cs="Arial"/>
          <w:sz w:val="20"/>
          <w:szCs w:val="20"/>
        </w:rPr>
        <w:t xml:space="preserve">Si necesita reiniciar la infusión: </w:t>
      </w:r>
      <w:proofErr w:type="spellStart"/>
      <w:r>
        <w:rPr>
          <w:rFonts w:ascii="Arial" w:hAnsi="Arial" w:cs="Arial"/>
          <w:sz w:val="20"/>
          <w:szCs w:val="20"/>
        </w:rPr>
        <w:t>prem</w:t>
      </w:r>
      <w:r w:rsidR="00801FDB">
        <w:rPr>
          <w:rFonts w:ascii="Arial" w:hAnsi="Arial" w:cs="Arial"/>
          <w:sz w:val="20"/>
          <w:szCs w:val="20"/>
        </w:rPr>
        <w:t>e</w:t>
      </w:r>
      <w:r>
        <w:rPr>
          <w:rFonts w:ascii="Arial" w:hAnsi="Arial" w:cs="Arial"/>
          <w:sz w:val="20"/>
          <w:szCs w:val="20"/>
        </w:rPr>
        <w:t>dicar</w:t>
      </w:r>
      <w:proofErr w:type="spellEnd"/>
      <w:r>
        <w:rPr>
          <w:rFonts w:ascii="Arial" w:hAnsi="Arial" w:cs="Arial"/>
          <w:sz w:val="20"/>
          <w:szCs w:val="20"/>
        </w:rPr>
        <w:t xml:space="preserve"> con 24 mg de dexametasona, ir disminuyendo la dosis progresivamente durante 4 días.</w:t>
      </w:r>
    </w:p>
    <w:p w14:paraId="41A0B9EF" w14:textId="77777777" w:rsidR="006B269C" w:rsidRDefault="006B269C" w:rsidP="00B438E1">
      <w:pPr>
        <w:spacing w:line="276" w:lineRule="auto"/>
        <w:rPr>
          <w:rFonts w:ascii="Arial" w:hAnsi="Arial" w:cs="Arial"/>
          <w:b/>
          <w:bCs/>
          <w:sz w:val="20"/>
          <w:szCs w:val="20"/>
        </w:rPr>
      </w:pPr>
    </w:p>
    <w:p w14:paraId="08C1FC2B" w14:textId="2C88A8D8" w:rsidR="00B438E1" w:rsidRDefault="00B438E1" w:rsidP="00B438E1">
      <w:pPr>
        <w:spacing w:line="276" w:lineRule="auto"/>
        <w:rPr>
          <w:rFonts w:ascii="Arial" w:hAnsi="Arial" w:cs="Arial"/>
          <w:b/>
          <w:bCs/>
          <w:sz w:val="20"/>
          <w:szCs w:val="20"/>
        </w:rPr>
      </w:pPr>
      <w:r w:rsidRPr="00FC1303">
        <w:rPr>
          <w:rFonts w:ascii="Arial" w:hAnsi="Arial" w:cs="Arial"/>
          <w:b/>
          <w:bCs/>
          <w:sz w:val="20"/>
          <w:szCs w:val="20"/>
        </w:rPr>
        <w:t>¿CUÁNDO SUSPENDER TEMPORAL O DEFINITIVAMENTE LA INFUSIÓN DE BLINATUM</w:t>
      </w:r>
      <w:r w:rsidR="00801FDB">
        <w:rPr>
          <w:rFonts w:ascii="Arial" w:hAnsi="Arial" w:cs="Arial"/>
          <w:b/>
          <w:bCs/>
          <w:sz w:val="20"/>
          <w:szCs w:val="20"/>
        </w:rPr>
        <w:t>O</w:t>
      </w:r>
      <w:r w:rsidRPr="00FC1303">
        <w:rPr>
          <w:rFonts w:ascii="Arial" w:hAnsi="Arial" w:cs="Arial"/>
          <w:b/>
          <w:bCs/>
          <w:sz w:val="20"/>
          <w:szCs w:val="20"/>
        </w:rPr>
        <w:t>MAB?</w:t>
      </w:r>
    </w:p>
    <w:p w14:paraId="7F6A1681" w14:textId="11C23778"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Suspender la </w:t>
      </w:r>
      <w:r w:rsidR="00801FDB">
        <w:rPr>
          <w:rFonts w:ascii="Arial" w:hAnsi="Arial" w:cs="Arial"/>
          <w:sz w:val="20"/>
          <w:szCs w:val="20"/>
        </w:rPr>
        <w:t>infusión</w:t>
      </w:r>
      <w:r w:rsidRPr="00844F3B">
        <w:rPr>
          <w:rFonts w:ascii="Arial" w:hAnsi="Arial" w:cs="Arial"/>
          <w:sz w:val="20"/>
          <w:szCs w:val="20"/>
        </w:rPr>
        <w:t xml:space="preserve"> si ocurre lo siguiente:</w:t>
      </w:r>
    </w:p>
    <w:p w14:paraId="082F2DED"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 </w:t>
      </w:r>
      <w:r w:rsidRPr="00844F3B">
        <w:rPr>
          <w:rFonts w:ascii="Arial" w:hAnsi="Arial" w:cs="Arial"/>
          <w:sz w:val="20"/>
          <w:szCs w:val="20"/>
        </w:rPr>
        <w:sym w:font="Symbol" w:char="F0B7"/>
      </w:r>
      <w:r w:rsidRPr="00844F3B">
        <w:rPr>
          <w:rFonts w:ascii="Arial" w:hAnsi="Arial" w:cs="Arial"/>
          <w:sz w:val="20"/>
          <w:szCs w:val="20"/>
        </w:rPr>
        <w:t xml:space="preserve"> Eventos neurológicos Grado 3* (severos) a dosis de 28 mcg/día</w:t>
      </w:r>
    </w:p>
    <w:p w14:paraId="76B858B8"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 </w:t>
      </w:r>
      <w:r w:rsidRPr="00844F3B">
        <w:rPr>
          <w:rFonts w:ascii="Arial" w:hAnsi="Arial" w:cs="Arial"/>
          <w:sz w:val="20"/>
          <w:szCs w:val="20"/>
        </w:rPr>
        <w:sym w:font="Symbol" w:char="F0B7"/>
      </w:r>
      <w:r w:rsidRPr="00844F3B">
        <w:rPr>
          <w:rFonts w:ascii="Arial" w:hAnsi="Arial" w:cs="Arial"/>
          <w:sz w:val="20"/>
          <w:szCs w:val="20"/>
        </w:rPr>
        <w:t xml:space="preserve"> Eventos no neurológicos Grado 4* (que amenazan la vida) </w:t>
      </w:r>
    </w:p>
    <w:p w14:paraId="763EFDEF" w14:textId="2A55BF00" w:rsidR="00844F3B" w:rsidRPr="00844F3B" w:rsidRDefault="00844F3B" w:rsidP="00844F3B">
      <w:pPr>
        <w:spacing w:line="276" w:lineRule="auto"/>
        <w:jc w:val="both"/>
        <w:rPr>
          <w:rFonts w:ascii="Arial" w:hAnsi="Arial" w:cs="Arial"/>
          <w:sz w:val="20"/>
          <w:szCs w:val="20"/>
        </w:rPr>
      </w:pPr>
      <w:r w:rsidRPr="00221FBD">
        <w:rPr>
          <w:rFonts w:ascii="Arial" w:hAnsi="Arial" w:cs="Arial"/>
          <w:i/>
          <w:iCs/>
          <w:sz w:val="20"/>
          <w:szCs w:val="20"/>
          <w:u w:val="single"/>
        </w:rPr>
        <w:t>Eventos Neurológicos Grado 3* (severos):</w:t>
      </w:r>
      <w:r w:rsidRPr="00844F3B">
        <w:rPr>
          <w:rFonts w:ascii="Arial" w:hAnsi="Arial" w:cs="Arial"/>
          <w:sz w:val="20"/>
          <w:szCs w:val="20"/>
        </w:rPr>
        <w:t xml:space="preserve"> Una vez se obtenga mejoría a Grado 1* (leve) o se retorne a la condición de base, reiniciar el tratamiento a 9 mcg/día bajo la supervisión de un profesional de la salud. La dosis puede incrementarse hasta 28 mcg/día. </w:t>
      </w:r>
      <w:r w:rsidR="00E90CD0">
        <w:rPr>
          <w:rFonts w:ascii="Arial" w:hAnsi="Arial" w:cs="Arial"/>
          <w:sz w:val="20"/>
          <w:szCs w:val="20"/>
        </w:rPr>
        <w:t>(1,9)</w:t>
      </w:r>
    </w:p>
    <w:p w14:paraId="548F2190" w14:textId="62D6B7A1"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t xml:space="preserve">Para el reinicio, </w:t>
      </w:r>
      <w:proofErr w:type="spellStart"/>
      <w:r w:rsidR="0030360B" w:rsidRPr="00844F3B">
        <w:rPr>
          <w:rFonts w:ascii="Arial" w:hAnsi="Arial" w:cs="Arial"/>
          <w:sz w:val="20"/>
          <w:szCs w:val="20"/>
        </w:rPr>
        <w:t>prem</w:t>
      </w:r>
      <w:r w:rsidR="00801FDB">
        <w:rPr>
          <w:rFonts w:ascii="Arial" w:hAnsi="Arial" w:cs="Arial"/>
          <w:sz w:val="20"/>
          <w:szCs w:val="20"/>
        </w:rPr>
        <w:t>e</w:t>
      </w:r>
      <w:r w:rsidR="0030360B" w:rsidRPr="00844F3B">
        <w:rPr>
          <w:rFonts w:ascii="Arial" w:hAnsi="Arial" w:cs="Arial"/>
          <w:sz w:val="20"/>
          <w:szCs w:val="20"/>
        </w:rPr>
        <w:t>dica</w:t>
      </w:r>
      <w:r w:rsidR="00801FDB">
        <w:rPr>
          <w:rFonts w:ascii="Arial" w:hAnsi="Arial" w:cs="Arial"/>
          <w:sz w:val="20"/>
          <w:szCs w:val="20"/>
        </w:rPr>
        <w:t>r</w:t>
      </w:r>
      <w:proofErr w:type="spellEnd"/>
      <w:r w:rsidRPr="00844F3B">
        <w:rPr>
          <w:rFonts w:ascii="Arial" w:hAnsi="Arial" w:cs="Arial"/>
          <w:sz w:val="20"/>
          <w:szCs w:val="20"/>
        </w:rPr>
        <w:t xml:space="preserve"> con 24 mg de dexametasona con una disminución progresiva durante 4 días. Como profilaxis secundaria, considerar medicación anticonvulsivante apropiada.</w:t>
      </w:r>
      <w:r w:rsidR="00E90CD0">
        <w:rPr>
          <w:rFonts w:ascii="Arial" w:hAnsi="Arial" w:cs="Arial"/>
          <w:sz w:val="20"/>
          <w:szCs w:val="20"/>
        </w:rPr>
        <w:t xml:space="preserve"> (1,9)</w:t>
      </w:r>
    </w:p>
    <w:p w14:paraId="45527E8D" w14:textId="624F8ECD" w:rsidR="00844F3B" w:rsidRPr="00844F3B" w:rsidRDefault="00844F3B" w:rsidP="00844F3B">
      <w:pPr>
        <w:spacing w:line="276" w:lineRule="auto"/>
        <w:jc w:val="both"/>
        <w:rPr>
          <w:rFonts w:ascii="Arial" w:hAnsi="Arial" w:cs="Arial"/>
          <w:sz w:val="20"/>
          <w:szCs w:val="20"/>
        </w:rPr>
      </w:pPr>
      <w:r w:rsidRPr="00221FBD">
        <w:rPr>
          <w:rFonts w:ascii="Arial" w:hAnsi="Arial" w:cs="Arial"/>
          <w:i/>
          <w:iCs/>
          <w:sz w:val="20"/>
          <w:szCs w:val="20"/>
          <w:u w:val="single"/>
        </w:rPr>
        <w:t xml:space="preserve"> Eventos No neurológicos Grado 4* (que amenazan la vida): </w:t>
      </w:r>
      <w:r w:rsidRPr="00844F3B">
        <w:rPr>
          <w:rFonts w:ascii="Arial" w:hAnsi="Arial" w:cs="Arial"/>
          <w:sz w:val="20"/>
          <w:szCs w:val="20"/>
        </w:rPr>
        <w:t xml:space="preserve">Una vez se obtenga la mejoría a </w:t>
      </w:r>
      <w:r w:rsidR="00801FDB">
        <w:rPr>
          <w:rFonts w:ascii="Arial" w:hAnsi="Arial" w:cs="Arial"/>
          <w:sz w:val="20"/>
          <w:szCs w:val="20"/>
        </w:rPr>
        <w:t>g</w:t>
      </w:r>
      <w:r w:rsidRPr="00844F3B">
        <w:rPr>
          <w:rFonts w:ascii="Arial" w:hAnsi="Arial" w:cs="Arial"/>
          <w:sz w:val="20"/>
          <w:szCs w:val="20"/>
        </w:rPr>
        <w:t>rado 1* (leve) o se retorne a la condición de base, reiniciar el tratamiento a 9 mcg/día o 28 mcg/día bajo la supervisión de un profesional de la salud. Si se reinicia a 9 mcg/día, la dosis puede incrementarse hasta 28 mcg/día. Si la interrupción del tratamiento es menor a 1 semana, continuar el ciclo hasta completar 4 semanas de tratamiento con BLINCYTO. Si la interrupción del tratamiento es mayor a 1 semana, iniciar un nuevo ciclo.</w:t>
      </w:r>
      <w:r w:rsidR="00E90CD0">
        <w:rPr>
          <w:rFonts w:ascii="Arial" w:hAnsi="Arial" w:cs="Arial"/>
          <w:sz w:val="20"/>
          <w:szCs w:val="20"/>
        </w:rPr>
        <w:t xml:space="preserve"> (1,9)</w:t>
      </w:r>
    </w:p>
    <w:p w14:paraId="57A83DAA" w14:textId="21263D38"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lastRenderedPageBreak/>
        <w:t xml:space="preserve">Para los eventos no neurológicos Grado 4* (que amenazan la vida), se recomienda una evaluación beneficio-riesgo para determinar si el tratamiento con BLINCYTO se reinicia o se suspende de manera definitiva. </w:t>
      </w:r>
      <w:r w:rsidR="00E90CD0">
        <w:rPr>
          <w:rFonts w:ascii="Arial" w:hAnsi="Arial" w:cs="Arial"/>
          <w:sz w:val="20"/>
          <w:szCs w:val="20"/>
        </w:rPr>
        <w:t>(1,9)</w:t>
      </w:r>
    </w:p>
    <w:p w14:paraId="6AB6DB5C" w14:textId="77777777" w:rsidR="006B269C" w:rsidRDefault="006B269C" w:rsidP="00844F3B">
      <w:pPr>
        <w:spacing w:line="276" w:lineRule="auto"/>
        <w:jc w:val="both"/>
        <w:rPr>
          <w:rFonts w:ascii="Arial" w:hAnsi="Arial" w:cs="Arial"/>
          <w:b/>
          <w:bCs/>
          <w:sz w:val="20"/>
          <w:szCs w:val="20"/>
        </w:rPr>
      </w:pPr>
    </w:p>
    <w:p w14:paraId="370C4284" w14:textId="4E09D82B" w:rsidR="00844F3B" w:rsidRPr="006329AE" w:rsidRDefault="00844F3B" w:rsidP="00844F3B">
      <w:pPr>
        <w:spacing w:line="276" w:lineRule="auto"/>
        <w:jc w:val="both"/>
        <w:rPr>
          <w:rFonts w:ascii="Arial" w:hAnsi="Arial" w:cs="Arial"/>
          <w:b/>
          <w:bCs/>
          <w:sz w:val="20"/>
          <w:szCs w:val="20"/>
        </w:rPr>
      </w:pPr>
      <w:r w:rsidRPr="006329AE">
        <w:rPr>
          <w:rFonts w:ascii="Arial" w:hAnsi="Arial" w:cs="Arial"/>
          <w:b/>
          <w:bCs/>
          <w:sz w:val="20"/>
          <w:szCs w:val="20"/>
        </w:rPr>
        <w:t xml:space="preserve">Considerar la interrupción definitiva si se presenta lo siguiente: </w:t>
      </w:r>
    </w:p>
    <w:p w14:paraId="5225C254"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Evento neurológico Grado 4* (que amenazan la vida) </w:t>
      </w:r>
    </w:p>
    <w:p w14:paraId="5B584E61"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Más de una convulsión </w:t>
      </w:r>
    </w:p>
    <w:p w14:paraId="2357A6A5" w14:textId="77777777"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Evento neurológico que conlleva a la interrupción del tratamiento que requiere más de una semana para su resolución o mejoría a Grado 1* (leve) </w:t>
      </w:r>
    </w:p>
    <w:p w14:paraId="55374A0F" w14:textId="40276758" w:rsidR="00844F3B" w:rsidRPr="00844F3B" w:rsidRDefault="00844F3B" w:rsidP="00844F3B">
      <w:pPr>
        <w:spacing w:line="276" w:lineRule="auto"/>
        <w:jc w:val="both"/>
        <w:rPr>
          <w:rFonts w:ascii="Arial" w:hAnsi="Arial" w:cs="Arial"/>
          <w:sz w:val="20"/>
          <w:szCs w:val="20"/>
        </w:rPr>
      </w:pPr>
      <w:r w:rsidRPr="00844F3B">
        <w:rPr>
          <w:rFonts w:ascii="Arial" w:hAnsi="Arial" w:cs="Arial"/>
          <w:sz w:val="20"/>
          <w:szCs w:val="20"/>
        </w:rPr>
        <w:sym w:font="Symbol" w:char="F0B7"/>
      </w:r>
      <w:r w:rsidRPr="00844F3B">
        <w:rPr>
          <w:rFonts w:ascii="Arial" w:hAnsi="Arial" w:cs="Arial"/>
          <w:sz w:val="20"/>
          <w:szCs w:val="20"/>
        </w:rPr>
        <w:t xml:space="preserve"> Evento neurológico Grado 3* (severo) que ocurre a dosis de 9 mcg/día que lleva a la interrupción del tratamiento</w:t>
      </w:r>
      <w:r w:rsidR="00E90CD0">
        <w:rPr>
          <w:rFonts w:ascii="Arial" w:hAnsi="Arial" w:cs="Arial"/>
          <w:sz w:val="20"/>
          <w:szCs w:val="20"/>
        </w:rPr>
        <w:t>. (9)</w:t>
      </w:r>
    </w:p>
    <w:p w14:paraId="55FDE834" w14:textId="74A0BB1D" w:rsidR="00B438E1" w:rsidRPr="00844F3B" w:rsidRDefault="00844F3B" w:rsidP="00844F3B">
      <w:pPr>
        <w:spacing w:line="276" w:lineRule="auto"/>
        <w:jc w:val="both"/>
        <w:rPr>
          <w:rFonts w:ascii="Arial" w:hAnsi="Arial" w:cs="Arial"/>
          <w:b/>
          <w:bCs/>
          <w:sz w:val="20"/>
          <w:szCs w:val="20"/>
        </w:rPr>
      </w:pPr>
      <w:r w:rsidRPr="00844F3B">
        <w:rPr>
          <w:rFonts w:ascii="Arial" w:hAnsi="Arial" w:cs="Arial"/>
          <w:sz w:val="20"/>
          <w:szCs w:val="20"/>
        </w:rPr>
        <w:t xml:space="preserve">*Los Grados se basan en NCI </w:t>
      </w:r>
      <w:proofErr w:type="spellStart"/>
      <w:r w:rsidRPr="00844F3B">
        <w:rPr>
          <w:rFonts w:ascii="Arial" w:hAnsi="Arial" w:cs="Arial"/>
          <w:sz w:val="20"/>
          <w:szCs w:val="20"/>
        </w:rPr>
        <w:t>Common</w:t>
      </w:r>
      <w:proofErr w:type="spellEnd"/>
      <w:r w:rsidRPr="00844F3B">
        <w:rPr>
          <w:rFonts w:ascii="Arial" w:hAnsi="Arial" w:cs="Arial"/>
          <w:sz w:val="20"/>
          <w:szCs w:val="20"/>
        </w:rPr>
        <w:t xml:space="preserve"> </w:t>
      </w:r>
      <w:proofErr w:type="spellStart"/>
      <w:r w:rsidRPr="00844F3B">
        <w:rPr>
          <w:rFonts w:ascii="Arial" w:hAnsi="Arial" w:cs="Arial"/>
          <w:sz w:val="20"/>
          <w:szCs w:val="20"/>
        </w:rPr>
        <w:t>Terminology</w:t>
      </w:r>
      <w:proofErr w:type="spellEnd"/>
      <w:r w:rsidRPr="00844F3B">
        <w:rPr>
          <w:rFonts w:ascii="Arial" w:hAnsi="Arial" w:cs="Arial"/>
          <w:sz w:val="20"/>
          <w:szCs w:val="20"/>
        </w:rPr>
        <w:t xml:space="preserve"> </w:t>
      </w:r>
      <w:proofErr w:type="spellStart"/>
      <w:r w:rsidRPr="00844F3B">
        <w:rPr>
          <w:rFonts w:ascii="Arial" w:hAnsi="Arial" w:cs="Arial"/>
          <w:sz w:val="20"/>
          <w:szCs w:val="20"/>
        </w:rPr>
        <w:t>Criteria</w:t>
      </w:r>
      <w:proofErr w:type="spellEnd"/>
      <w:r w:rsidRPr="00844F3B">
        <w:rPr>
          <w:rFonts w:ascii="Arial" w:hAnsi="Arial" w:cs="Arial"/>
          <w:sz w:val="20"/>
          <w:szCs w:val="20"/>
        </w:rPr>
        <w:t xml:space="preserve"> </w:t>
      </w:r>
      <w:proofErr w:type="spellStart"/>
      <w:r w:rsidRPr="00844F3B">
        <w:rPr>
          <w:rFonts w:ascii="Arial" w:hAnsi="Arial" w:cs="Arial"/>
          <w:sz w:val="20"/>
          <w:szCs w:val="20"/>
        </w:rPr>
        <w:t>for</w:t>
      </w:r>
      <w:proofErr w:type="spellEnd"/>
      <w:r w:rsidRPr="00844F3B">
        <w:rPr>
          <w:rFonts w:ascii="Arial" w:hAnsi="Arial" w:cs="Arial"/>
          <w:sz w:val="20"/>
          <w:szCs w:val="20"/>
        </w:rPr>
        <w:t xml:space="preserve"> Adverse </w:t>
      </w:r>
      <w:proofErr w:type="spellStart"/>
      <w:r w:rsidRPr="00844F3B">
        <w:rPr>
          <w:rFonts w:ascii="Arial" w:hAnsi="Arial" w:cs="Arial"/>
          <w:sz w:val="20"/>
          <w:szCs w:val="20"/>
        </w:rPr>
        <w:t>Events</w:t>
      </w:r>
      <w:proofErr w:type="spellEnd"/>
      <w:r w:rsidRPr="00844F3B">
        <w:rPr>
          <w:rFonts w:ascii="Arial" w:hAnsi="Arial" w:cs="Arial"/>
          <w:sz w:val="20"/>
          <w:szCs w:val="20"/>
        </w:rPr>
        <w:t xml:space="preserve"> (CTCAE) versión 4.0</w:t>
      </w:r>
    </w:p>
    <w:p w14:paraId="3BF7430F" w14:textId="5AFAAB2E" w:rsidR="00D36405" w:rsidRPr="00844F3B" w:rsidRDefault="00844F3B" w:rsidP="00D36405">
      <w:pPr>
        <w:spacing w:line="276" w:lineRule="auto"/>
        <w:rPr>
          <w:rFonts w:ascii="Arial" w:hAnsi="Arial" w:cs="Arial"/>
          <w:b/>
          <w:bCs/>
          <w:sz w:val="20"/>
          <w:szCs w:val="20"/>
        </w:rPr>
      </w:pPr>
      <w:r w:rsidRPr="00844F3B">
        <w:rPr>
          <w:rFonts w:ascii="Arial" w:hAnsi="Arial" w:cs="Arial"/>
          <w:b/>
          <w:bCs/>
          <w:sz w:val="20"/>
          <w:szCs w:val="20"/>
        </w:rPr>
        <w:t>¿CÓMO SE ADMINISTRA BLINATUM</w:t>
      </w:r>
      <w:r w:rsidR="00801FDB">
        <w:rPr>
          <w:rFonts w:ascii="Arial" w:hAnsi="Arial" w:cs="Arial"/>
          <w:b/>
          <w:bCs/>
          <w:sz w:val="20"/>
          <w:szCs w:val="20"/>
        </w:rPr>
        <w:t>O</w:t>
      </w:r>
      <w:r w:rsidRPr="00844F3B">
        <w:rPr>
          <w:rFonts w:ascii="Arial" w:hAnsi="Arial" w:cs="Arial"/>
          <w:b/>
          <w:bCs/>
          <w:sz w:val="20"/>
          <w:szCs w:val="20"/>
        </w:rPr>
        <w:t xml:space="preserve">MAB? </w:t>
      </w:r>
    </w:p>
    <w:p w14:paraId="7094F575" w14:textId="5D85EDBC" w:rsidR="00E64109" w:rsidRDefault="00D36405" w:rsidP="003913B2">
      <w:pPr>
        <w:spacing w:line="276" w:lineRule="auto"/>
        <w:jc w:val="both"/>
        <w:rPr>
          <w:rFonts w:ascii="Arial" w:hAnsi="Arial" w:cs="Arial"/>
          <w:sz w:val="20"/>
          <w:szCs w:val="20"/>
        </w:rPr>
      </w:pPr>
      <w:r>
        <w:rPr>
          <w:rFonts w:ascii="Arial" w:hAnsi="Arial" w:cs="Arial"/>
          <w:sz w:val="20"/>
          <w:szCs w:val="20"/>
        </w:rPr>
        <w:t xml:space="preserve"> </w:t>
      </w:r>
      <w:r w:rsidR="00F67F99">
        <w:rPr>
          <w:rFonts w:ascii="Arial" w:hAnsi="Arial" w:cs="Arial"/>
          <w:sz w:val="20"/>
          <w:szCs w:val="20"/>
        </w:rPr>
        <w:t>La administración</w:t>
      </w:r>
      <w:r>
        <w:rPr>
          <w:rFonts w:ascii="Arial" w:hAnsi="Arial" w:cs="Arial"/>
          <w:sz w:val="20"/>
          <w:szCs w:val="20"/>
        </w:rPr>
        <w:t xml:space="preserve"> de </w:t>
      </w:r>
      <w:proofErr w:type="spellStart"/>
      <w:r w:rsidR="0030360B">
        <w:rPr>
          <w:rFonts w:ascii="Arial" w:hAnsi="Arial" w:cs="Arial"/>
          <w:sz w:val="20"/>
          <w:szCs w:val="20"/>
        </w:rPr>
        <w:t>blinatumomab</w:t>
      </w:r>
      <w:proofErr w:type="spellEnd"/>
      <w:r>
        <w:rPr>
          <w:rFonts w:ascii="Arial" w:hAnsi="Arial" w:cs="Arial"/>
          <w:sz w:val="20"/>
          <w:szCs w:val="20"/>
        </w:rPr>
        <w:t xml:space="preserve"> se hace </w:t>
      </w:r>
      <w:r w:rsidR="008A4D15">
        <w:rPr>
          <w:rFonts w:ascii="Arial" w:hAnsi="Arial" w:cs="Arial"/>
          <w:sz w:val="20"/>
          <w:szCs w:val="20"/>
        </w:rPr>
        <w:t>mediante</w:t>
      </w:r>
      <w:r>
        <w:rPr>
          <w:rFonts w:ascii="Arial" w:hAnsi="Arial" w:cs="Arial"/>
          <w:sz w:val="20"/>
          <w:szCs w:val="20"/>
        </w:rPr>
        <w:t xml:space="preserve"> </w:t>
      </w:r>
      <w:r w:rsidRPr="00A0695C">
        <w:rPr>
          <w:rFonts w:ascii="Arial" w:hAnsi="Arial" w:cs="Arial"/>
          <w:i/>
          <w:iCs/>
          <w:sz w:val="20"/>
          <w:szCs w:val="20"/>
          <w:u w:val="single"/>
        </w:rPr>
        <w:t>infusión continua</w:t>
      </w:r>
      <w:r w:rsidR="00E64109" w:rsidRPr="00A0695C">
        <w:rPr>
          <w:rFonts w:ascii="Arial" w:hAnsi="Arial" w:cs="Arial"/>
          <w:i/>
          <w:iCs/>
          <w:sz w:val="20"/>
          <w:szCs w:val="20"/>
          <w:u w:val="single"/>
        </w:rPr>
        <w:t xml:space="preserve"> intravenosa</w:t>
      </w:r>
      <w:r>
        <w:rPr>
          <w:rFonts w:ascii="Arial" w:hAnsi="Arial" w:cs="Arial"/>
          <w:sz w:val="20"/>
          <w:szCs w:val="20"/>
        </w:rPr>
        <w:t xml:space="preserve">, </w:t>
      </w:r>
      <w:r w:rsidR="00E64109">
        <w:rPr>
          <w:rFonts w:ascii="Arial" w:hAnsi="Arial" w:cs="Arial"/>
          <w:sz w:val="20"/>
          <w:szCs w:val="20"/>
        </w:rPr>
        <w:t xml:space="preserve">administrada a una velocidad de flujo constante </w:t>
      </w:r>
      <w:r>
        <w:rPr>
          <w:rFonts w:ascii="Arial" w:hAnsi="Arial" w:cs="Arial"/>
          <w:sz w:val="20"/>
          <w:szCs w:val="20"/>
        </w:rPr>
        <w:t>por medio de una bomba de infusión y por una vía central exclusiva</w:t>
      </w:r>
      <w:r w:rsidR="00E64109">
        <w:rPr>
          <w:rFonts w:ascii="Arial" w:hAnsi="Arial" w:cs="Arial"/>
          <w:sz w:val="20"/>
          <w:szCs w:val="20"/>
        </w:rPr>
        <w:t>.</w:t>
      </w:r>
      <w:r w:rsidR="0084008D">
        <w:rPr>
          <w:rFonts w:ascii="Arial" w:hAnsi="Arial" w:cs="Arial"/>
          <w:sz w:val="20"/>
          <w:szCs w:val="20"/>
        </w:rPr>
        <w:t xml:space="preserve"> (1</w:t>
      </w:r>
      <w:r w:rsidR="00E90CD0">
        <w:rPr>
          <w:rFonts w:ascii="Arial" w:hAnsi="Arial" w:cs="Arial"/>
          <w:sz w:val="20"/>
          <w:szCs w:val="20"/>
        </w:rPr>
        <w:t>,9</w:t>
      </w:r>
      <w:r w:rsidR="0084008D">
        <w:rPr>
          <w:rFonts w:ascii="Arial" w:hAnsi="Arial" w:cs="Arial"/>
          <w:sz w:val="20"/>
          <w:szCs w:val="20"/>
        </w:rPr>
        <w:t>)</w:t>
      </w:r>
      <w:r w:rsidR="00430784">
        <w:rPr>
          <w:rFonts w:ascii="Arial" w:hAnsi="Arial" w:cs="Arial"/>
          <w:sz w:val="20"/>
          <w:szCs w:val="20"/>
        </w:rPr>
        <w:t xml:space="preserve"> Las bolsas para infusión de </w:t>
      </w:r>
      <w:proofErr w:type="spellStart"/>
      <w:r w:rsidR="00430784">
        <w:rPr>
          <w:rFonts w:ascii="Arial" w:hAnsi="Arial" w:cs="Arial"/>
          <w:sz w:val="20"/>
          <w:szCs w:val="20"/>
        </w:rPr>
        <w:t>Blinatumomab</w:t>
      </w:r>
      <w:proofErr w:type="spellEnd"/>
      <w:r w:rsidR="00430784">
        <w:rPr>
          <w:rFonts w:ascii="Arial" w:hAnsi="Arial" w:cs="Arial"/>
          <w:sz w:val="20"/>
          <w:szCs w:val="20"/>
        </w:rPr>
        <w:t xml:space="preserve"> pueden prepararse para administrar durante 24, 48, 72 o 96 horas. La decisión de preparar una bolsa para una duración específica debe tomarse en cada institución por el quipo interdisciplinario y debe existir una comunicación muy clara y permanente entre el personal de la central de mezclas y el personal de enfermería.</w:t>
      </w:r>
    </w:p>
    <w:p w14:paraId="1528CCCD" w14:textId="761639FB" w:rsidR="00E64109" w:rsidRPr="00E64109" w:rsidRDefault="00D36405" w:rsidP="009F620B">
      <w:pPr>
        <w:spacing w:line="276" w:lineRule="auto"/>
        <w:rPr>
          <w:rFonts w:ascii="Arial" w:hAnsi="Arial" w:cs="Arial"/>
          <w:sz w:val="20"/>
          <w:szCs w:val="20"/>
        </w:rPr>
      </w:pPr>
      <w:r>
        <w:rPr>
          <w:rFonts w:ascii="Arial" w:hAnsi="Arial" w:cs="Arial"/>
          <w:sz w:val="20"/>
          <w:szCs w:val="20"/>
        </w:rPr>
        <w:t xml:space="preserve"> </w:t>
      </w:r>
      <w:r w:rsidR="00221FBD" w:rsidRPr="00E64109">
        <w:rPr>
          <w:rFonts w:ascii="Arial" w:hAnsi="Arial" w:cs="Arial"/>
          <w:sz w:val="20"/>
          <w:szCs w:val="20"/>
        </w:rPr>
        <w:t xml:space="preserve">La solución para infusión de </w:t>
      </w:r>
      <w:r w:rsidR="0030360B">
        <w:rPr>
          <w:rFonts w:ascii="Arial" w:hAnsi="Arial" w:cs="Arial"/>
          <w:sz w:val="20"/>
          <w:szCs w:val="20"/>
        </w:rPr>
        <w:t>blinatumomab</w:t>
      </w:r>
      <w:r w:rsidR="00221FBD" w:rsidRPr="00E64109">
        <w:rPr>
          <w:rFonts w:ascii="Arial" w:hAnsi="Arial" w:cs="Arial"/>
          <w:sz w:val="20"/>
          <w:szCs w:val="20"/>
        </w:rPr>
        <w:t xml:space="preserve"> debe administrarse utilizando tubos IV que tengan un filtro en línea de 0,2 micras, estéril, no pirógeno, de baja unión a proteínas. </w:t>
      </w:r>
      <w:r w:rsidR="0084008D">
        <w:rPr>
          <w:rFonts w:ascii="Arial" w:hAnsi="Arial" w:cs="Arial"/>
          <w:sz w:val="20"/>
          <w:szCs w:val="20"/>
        </w:rPr>
        <w:t>(1</w:t>
      </w:r>
      <w:r w:rsidR="00E90CD0">
        <w:rPr>
          <w:rFonts w:ascii="Arial" w:hAnsi="Arial" w:cs="Arial"/>
          <w:sz w:val="20"/>
          <w:szCs w:val="20"/>
        </w:rPr>
        <w:t>,9</w:t>
      </w:r>
      <w:r w:rsidR="0084008D">
        <w:rPr>
          <w:rFonts w:ascii="Arial" w:hAnsi="Arial" w:cs="Arial"/>
          <w:sz w:val="20"/>
          <w:szCs w:val="20"/>
        </w:rPr>
        <w:t>)</w:t>
      </w:r>
    </w:p>
    <w:p w14:paraId="5DFE4A1C" w14:textId="2596BA40"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t xml:space="preserve">Una dosis terapéutica de 9 mcg/día o 28 mcg/día debe administrarse al paciente infundiendo un total de 240 mL de solución para infusión de </w:t>
      </w:r>
      <w:r w:rsidR="0030360B" w:rsidRPr="00E64109">
        <w:rPr>
          <w:rFonts w:ascii="Arial" w:hAnsi="Arial" w:cs="Arial"/>
          <w:sz w:val="20"/>
          <w:szCs w:val="20"/>
        </w:rPr>
        <w:t>B</w:t>
      </w:r>
      <w:r w:rsidR="0030360B">
        <w:rPr>
          <w:rFonts w:ascii="Arial" w:hAnsi="Arial" w:cs="Arial"/>
          <w:sz w:val="20"/>
          <w:szCs w:val="20"/>
        </w:rPr>
        <w:t>linatumomab</w:t>
      </w:r>
      <w:r w:rsidRPr="00E64109">
        <w:rPr>
          <w:rFonts w:ascii="Arial" w:hAnsi="Arial" w:cs="Arial"/>
          <w:sz w:val="20"/>
          <w:szCs w:val="20"/>
        </w:rPr>
        <w:t xml:space="preserve"> a una de las siguientes velocidades de infusión constantes: </w:t>
      </w:r>
      <w:r w:rsidR="0084008D">
        <w:rPr>
          <w:rFonts w:ascii="Arial" w:hAnsi="Arial" w:cs="Arial"/>
          <w:sz w:val="20"/>
          <w:szCs w:val="20"/>
        </w:rPr>
        <w:t>(1</w:t>
      </w:r>
      <w:r w:rsidR="00E90CD0">
        <w:rPr>
          <w:rFonts w:ascii="Arial" w:hAnsi="Arial" w:cs="Arial"/>
          <w:sz w:val="20"/>
          <w:szCs w:val="20"/>
        </w:rPr>
        <w:t>,9</w:t>
      </w:r>
      <w:r w:rsidR="0084008D">
        <w:rPr>
          <w:rFonts w:ascii="Arial" w:hAnsi="Arial" w:cs="Arial"/>
          <w:sz w:val="20"/>
          <w:szCs w:val="20"/>
        </w:rPr>
        <w:t>)</w:t>
      </w:r>
    </w:p>
    <w:p w14:paraId="37819890" w14:textId="77777777"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sym w:font="Symbol" w:char="F0B7"/>
      </w:r>
      <w:r w:rsidRPr="00E64109">
        <w:rPr>
          <w:rFonts w:ascii="Arial" w:hAnsi="Arial" w:cs="Arial"/>
          <w:sz w:val="20"/>
          <w:szCs w:val="20"/>
        </w:rPr>
        <w:t xml:space="preserve"> Velocidad de infusión de 10 mL/h durante 24 horas</w:t>
      </w:r>
    </w:p>
    <w:p w14:paraId="3DD26CFA" w14:textId="77777777"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t xml:space="preserve"> </w:t>
      </w:r>
      <w:r w:rsidRPr="00E64109">
        <w:rPr>
          <w:rFonts w:ascii="Arial" w:hAnsi="Arial" w:cs="Arial"/>
          <w:sz w:val="20"/>
          <w:szCs w:val="20"/>
        </w:rPr>
        <w:sym w:font="Symbol" w:char="F0B7"/>
      </w:r>
      <w:r w:rsidRPr="00E64109">
        <w:rPr>
          <w:rFonts w:ascii="Arial" w:hAnsi="Arial" w:cs="Arial"/>
          <w:sz w:val="20"/>
          <w:szCs w:val="20"/>
        </w:rPr>
        <w:t xml:space="preserve"> Velocidad de infusión de 5 mL/h durante 48 horas </w:t>
      </w:r>
    </w:p>
    <w:p w14:paraId="6C0C5A65" w14:textId="77777777" w:rsidR="00E64109" w:rsidRPr="00E64109" w:rsidRDefault="00221FBD" w:rsidP="006329AE">
      <w:pPr>
        <w:spacing w:line="276" w:lineRule="auto"/>
        <w:jc w:val="both"/>
        <w:rPr>
          <w:rFonts w:ascii="Arial" w:hAnsi="Arial" w:cs="Arial"/>
          <w:sz w:val="20"/>
          <w:szCs w:val="20"/>
        </w:rPr>
      </w:pPr>
      <w:r w:rsidRPr="00E64109">
        <w:rPr>
          <w:rFonts w:ascii="Arial" w:hAnsi="Arial" w:cs="Arial"/>
          <w:sz w:val="20"/>
          <w:szCs w:val="20"/>
        </w:rPr>
        <w:sym w:font="Symbol" w:char="F0B7"/>
      </w:r>
      <w:r w:rsidRPr="00E64109">
        <w:rPr>
          <w:rFonts w:ascii="Arial" w:hAnsi="Arial" w:cs="Arial"/>
          <w:sz w:val="20"/>
          <w:szCs w:val="20"/>
        </w:rPr>
        <w:t xml:space="preserve"> Velocidad de infusión de 3,3 mL/h durante 72 horas</w:t>
      </w:r>
    </w:p>
    <w:p w14:paraId="28472BC0" w14:textId="3E35730D" w:rsidR="00F02AE1" w:rsidRDefault="00221FBD" w:rsidP="006329AE">
      <w:pPr>
        <w:spacing w:line="276" w:lineRule="auto"/>
        <w:jc w:val="both"/>
        <w:rPr>
          <w:rFonts w:ascii="Arial" w:hAnsi="Arial" w:cs="Arial"/>
          <w:sz w:val="20"/>
          <w:szCs w:val="20"/>
        </w:rPr>
      </w:pPr>
      <w:r w:rsidRPr="00E64109">
        <w:rPr>
          <w:rFonts w:ascii="Arial" w:hAnsi="Arial" w:cs="Arial"/>
          <w:sz w:val="20"/>
          <w:szCs w:val="20"/>
        </w:rPr>
        <w:t xml:space="preserve"> </w:t>
      </w:r>
      <w:r w:rsidRPr="00E64109">
        <w:rPr>
          <w:rFonts w:ascii="Arial" w:hAnsi="Arial" w:cs="Arial"/>
          <w:sz w:val="20"/>
          <w:szCs w:val="20"/>
        </w:rPr>
        <w:sym w:font="Symbol" w:char="F0B7"/>
      </w:r>
      <w:r w:rsidRPr="00E64109">
        <w:rPr>
          <w:rFonts w:ascii="Arial" w:hAnsi="Arial" w:cs="Arial"/>
          <w:sz w:val="20"/>
          <w:szCs w:val="20"/>
        </w:rPr>
        <w:t xml:space="preserve"> Velocidad de infusión de 2,5 mL/h durante 96 horas</w:t>
      </w:r>
    </w:p>
    <w:p w14:paraId="7381F0C0" w14:textId="3E7B633A" w:rsidR="006329AE" w:rsidRPr="00F02AE1" w:rsidRDefault="006329AE" w:rsidP="006329AE">
      <w:pPr>
        <w:spacing w:line="276" w:lineRule="auto"/>
        <w:jc w:val="both"/>
        <w:rPr>
          <w:rFonts w:ascii="Arial" w:hAnsi="Arial" w:cs="Arial"/>
          <w:sz w:val="20"/>
          <w:szCs w:val="20"/>
        </w:rPr>
      </w:pPr>
      <w:r>
        <w:rPr>
          <w:rFonts w:ascii="Arial" w:hAnsi="Arial" w:cs="Arial"/>
          <w:sz w:val="20"/>
          <w:szCs w:val="20"/>
        </w:rPr>
        <w:t>La velocidad m</w:t>
      </w:r>
      <w:r w:rsidR="008A4D15">
        <w:rPr>
          <w:rFonts w:ascii="Arial" w:hAnsi="Arial" w:cs="Arial"/>
          <w:sz w:val="20"/>
          <w:szCs w:val="20"/>
        </w:rPr>
        <w:t>á</w:t>
      </w:r>
      <w:r>
        <w:rPr>
          <w:rFonts w:ascii="Arial" w:hAnsi="Arial" w:cs="Arial"/>
          <w:sz w:val="20"/>
          <w:szCs w:val="20"/>
        </w:rPr>
        <w:t>s usada es la de 10cc/h con un volumen programado de 240ml en la bomba de infusión, es importante aclarar que la bolsa que llega preparada a su servicio contiene un volumen mayor a 240ml, durante la preparación se tienen contemplado</w:t>
      </w:r>
      <w:r w:rsidR="008A4D15">
        <w:rPr>
          <w:rFonts w:ascii="Arial" w:hAnsi="Arial" w:cs="Arial"/>
          <w:sz w:val="20"/>
          <w:szCs w:val="20"/>
        </w:rPr>
        <w:t>s</w:t>
      </w:r>
      <w:r>
        <w:rPr>
          <w:rFonts w:ascii="Arial" w:hAnsi="Arial" w:cs="Arial"/>
          <w:sz w:val="20"/>
          <w:szCs w:val="20"/>
        </w:rPr>
        <w:t xml:space="preserve"> todos los vol</w:t>
      </w:r>
      <w:r w:rsidR="008A4D15">
        <w:rPr>
          <w:rFonts w:ascii="Arial" w:hAnsi="Arial" w:cs="Arial"/>
          <w:sz w:val="20"/>
          <w:szCs w:val="20"/>
        </w:rPr>
        <w:t>ú</w:t>
      </w:r>
      <w:r>
        <w:rPr>
          <w:rFonts w:ascii="Arial" w:hAnsi="Arial" w:cs="Arial"/>
          <w:sz w:val="20"/>
          <w:szCs w:val="20"/>
        </w:rPr>
        <w:t>men</w:t>
      </w:r>
      <w:r w:rsidR="008A4D15">
        <w:rPr>
          <w:rFonts w:ascii="Arial" w:hAnsi="Arial" w:cs="Arial"/>
          <w:sz w:val="20"/>
          <w:szCs w:val="20"/>
        </w:rPr>
        <w:t>es</w:t>
      </w:r>
      <w:r>
        <w:rPr>
          <w:rFonts w:ascii="Arial" w:hAnsi="Arial" w:cs="Arial"/>
          <w:sz w:val="20"/>
          <w:szCs w:val="20"/>
        </w:rPr>
        <w:t xml:space="preserve"> y la concentración, en </w:t>
      </w:r>
      <w:r w:rsidR="008A4D15">
        <w:rPr>
          <w:rFonts w:ascii="Arial" w:hAnsi="Arial" w:cs="Arial"/>
          <w:sz w:val="20"/>
          <w:szCs w:val="20"/>
        </w:rPr>
        <w:t xml:space="preserve"> la información para prescribir</w:t>
      </w:r>
      <w:r>
        <w:rPr>
          <w:rFonts w:ascii="Arial" w:hAnsi="Arial" w:cs="Arial"/>
          <w:sz w:val="20"/>
          <w:szCs w:val="20"/>
        </w:rPr>
        <w:t xml:space="preserve"> de BLINCYTO se explica el paso a paso de la preparación (revisar inserto), lo que permite aclarar dudas al grupo de enfermería que administra la infusión para no caer en el error de reprogramar el resto de volumen sobrante de la bolsa.</w:t>
      </w:r>
    </w:p>
    <w:p w14:paraId="1A6A15A5" w14:textId="77777777" w:rsidR="006B269C" w:rsidRDefault="006B269C" w:rsidP="009F620B">
      <w:pPr>
        <w:spacing w:line="276" w:lineRule="auto"/>
        <w:rPr>
          <w:rFonts w:ascii="Arial" w:hAnsi="Arial" w:cs="Arial"/>
          <w:b/>
          <w:bCs/>
          <w:sz w:val="20"/>
          <w:szCs w:val="20"/>
        </w:rPr>
      </w:pPr>
    </w:p>
    <w:p w14:paraId="02CAA994" w14:textId="1E9A8163" w:rsidR="00C83275" w:rsidRDefault="006A3794" w:rsidP="009F620B">
      <w:pPr>
        <w:spacing w:line="276" w:lineRule="auto"/>
        <w:rPr>
          <w:rFonts w:ascii="Arial" w:hAnsi="Arial" w:cs="Arial"/>
          <w:b/>
          <w:bCs/>
          <w:sz w:val="20"/>
          <w:szCs w:val="20"/>
        </w:rPr>
      </w:pPr>
      <w:r>
        <w:rPr>
          <w:rFonts w:ascii="Arial" w:hAnsi="Arial" w:cs="Arial"/>
          <w:b/>
          <w:bCs/>
          <w:sz w:val="20"/>
          <w:szCs w:val="20"/>
        </w:rPr>
        <w:t>¿</w:t>
      </w:r>
      <w:proofErr w:type="gramStart"/>
      <w:r w:rsidR="00430784">
        <w:rPr>
          <w:rFonts w:ascii="Arial" w:hAnsi="Arial" w:cs="Arial"/>
          <w:b/>
          <w:bCs/>
          <w:sz w:val="20"/>
          <w:szCs w:val="20"/>
        </w:rPr>
        <w:t xml:space="preserve">PORQUÉ </w:t>
      </w:r>
      <w:r>
        <w:rPr>
          <w:rFonts w:ascii="Arial" w:hAnsi="Arial" w:cs="Arial"/>
          <w:b/>
          <w:bCs/>
          <w:sz w:val="20"/>
          <w:szCs w:val="20"/>
        </w:rPr>
        <w:t xml:space="preserve"> BLINATUMOMAB</w:t>
      </w:r>
      <w:proofErr w:type="gramEnd"/>
      <w:r w:rsidR="00430784">
        <w:rPr>
          <w:rFonts w:ascii="Arial" w:hAnsi="Arial" w:cs="Arial"/>
          <w:b/>
          <w:bCs/>
          <w:sz w:val="20"/>
          <w:szCs w:val="20"/>
        </w:rPr>
        <w:t xml:space="preserve"> DEBE ADMINISTRARSE EN INFUSIÓN CONTINÚA</w:t>
      </w:r>
      <w:r>
        <w:rPr>
          <w:rFonts w:ascii="Arial" w:hAnsi="Arial" w:cs="Arial"/>
          <w:b/>
          <w:bCs/>
          <w:sz w:val="20"/>
          <w:szCs w:val="20"/>
        </w:rPr>
        <w:t>?</w:t>
      </w:r>
    </w:p>
    <w:p w14:paraId="28176335" w14:textId="245F815E" w:rsidR="00BC3167" w:rsidRPr="006A3794" w:rsidRDefault="00BC3167" w:rsidP="006A3794">
      <w:pPr>
        <w:spacing w:line="276" w:lineRule="auto"/>
        <w:jc w:val="both"/>
        <w:rPr>
          <w:rFonts w:ascii="Arial" w:hAnsi="Arial" w:cs="Arial"/>
          <w:sz w:val="20"/>
          <w:szCs w:val="20"/>
        </w:rPr>
      </w:pPr>
      <w:r>
        <w:rPr>
          <w:rFonts w:ascii="Arial" w:hAnsi="Arial" w:cs="Arial"/>
          <w:sz w:val="20"/>
          <w:szCs w:val="20"/>
        </w:rPr>
        <w:lastRenderedPageBreak/>
        <w:t>Los primeros ensayos clínicos realizaron infusiones cortas de 2 a 4 horas para la administración del blinatumomab, pero debido a la vida media tan corta (2</w:t>
      </w:r>
      <w:r w:rsidR="008A4D15">
        <w:rPr>
          <w:rFonts w:ascii="Arial" w:hAnsi="Arial" w:cs="Arial"/>
          <w:sz w:val="20"/>
          <w:szCs w:val="20"/>
        </w:rPr>
        <w:t xml:space="preserve"> </w:t>
      </w:r>
      <w:r>
        <w:rPr>
          <w:rFonts w:ascii="Arial" w:hAnsi="Arial" w:cs="Arial"/>
          <w:sz w:val="20"/>
          <w:szCs w:val="20"/>
        </w:rPr>
        <w:t>horas) en humanos y basados en el mecanismo de acción contin</w:t>
      </w:r>
      <w:r w:rsidR="008A4D15">
        <w:rPr>
          <w:rFonts w:ascii="Arial" w:hAnsi="Arial" w:cs="Arial"/>
          <w:sz w:val="20"/>
          <w:szCs w:val="20"/>
        </w:rPr>
        <w:t>ú</w:t>
      </w:r>
      <w:r>
        <w:rPr>
          <w:rFonts w:ascii="Arial" w:hAnsi="Arial" w:cs="Arial"/>
          <w:sz w:val="20"/>
          <w:szCs w:val="20"/>
        </w:rPr>
        <w:t xml:space="preserve">o que busca la destrucción de células </w:t>
      </w:r>
      <w:r w:rsidR="008A4D15">
        <w:rPr>
          <w:rFonts w:ascii="Arial" w:hAnsi="Arial" w:cs="Arial"/>
          <w:sz w:val="20"/>
          <w:szCs w:val="20"/>
        </w:rPr>
        <w:t>B</w:t>
      </w:r>
      <w:r>
        <w:rPr>
          <w:rFonts w:ascii="Arial" w:hAnsi="Arial" w:cs="Arial"/>
          <w:sz w:val="20"/>
          <w:szCs w:val="20"/>
        </w:rPr>
        <w:t xml:space="preserve"> comprometidas con anticuerpos </w:t>
      </w:r>
      <w:proofErr w:type="spellStart"/>
      <w:r>
        <w:t>BiTE</w:t>
      </w:r>
      <w:proofErr w:type="spellEnd"/>
      <w:r w:rsidRPr="006A3794">
        <w:rPr>
          <w:rFonts w:ascii="Arial" w:hAnsi="Arial" w:cs="Arial"/>
          <w:sz w:val="20"/>
          <w:szCs w:val="20"/>
        </w:rPr>
        <w:t xml:space="preserve">®, se inició un nuevo estudio en </w:t>
      </w:r>
      <w:r w:rsidR="00F05AD7" w:rsidRPr="006A3794">
        <w:rPr>
          <w:rFonts w:ascii="Arial" w:hAnsi="Arial" w:cs="Arial"/>
          <w:sz w:val="20"/>
          <w:szCs w:val="20"/>
        </w:rPr>
        <w:t xml:space="preserve">el año </w:t>
      </w:r>
      <w:r w:rsidRPr="006A3794">
        <w:rPr>
          <w:rFonts w:ascii="Arial" w:hAnsi="Arial" w:cs="Arial"/>
          <w:sz w:val="20"/>
          <w:szCs w:val="20"/>
        </w:rPr>
        <w:t>2004</w:t>
      </w:r>
      <w:r w:rsidR="00F05AD7" w:rsidRPr="006A3794">
        <w:rPr>
          <w:rFonts w:ascii="Arial" w:hAnsi="Arial" w:cs="Arial"/>
          <w:sz w:val="20"/>
          <w:szCs w:val="20"/>
        </w:rPr>
        <w:t xml:space="preserve"> con infusiones intravenosas continuas durante 4 u 8 semanas del tratamiento, este ensayo de fase I designado MT103-104 investigó el perfil de seguridad y beneficio vs riesgo</w:t>
      </w:r>
      <w:r w:rsidR="008A4D15">
        <w:rPr>
          <w:rFonts w:ascii="Arial" w:hAnsi="Arial" w:cs="Arial"/>
          <w:sz w:val="20"/>
          <w:szCs w:val="20"/>
        </w:rPr>
        <w:t>.</w:t>
      </w:r>
      <w:r w:rsidR="00F05AD7" w:rsidRPr="006A3794">
        <w:rPr>
          <w:rFonts w:ascii="Arial" w:hAnsi="Arial" w:cs="Arial"/>
          <w:sz w:val="20"/>
          <w:szCs w:val="20"/>
        </w:rPr>
        <w:t xml:space="preserve"> </w:t>
      </w:r>
      <w:r w:rsidR="008A4D15">
        <w:rPr>
          <w:rFonts w:ascii="Arial" w:hAnsi="Arial" w:cs="Arial"/>
          <w:sz w:val="20"/>
          <w:szCs w:val="20"/>
        </w:rPr>
        <w:t>L</w:t>
      </w:r>
      <w:r w:rsidR="00F05AD7" w:rsidRPr="006A3794">
        <w:rPr>
          <w:rFonts w:ascii="Arial" w:hAnsi="Arial" w:cs="Arial"/>
          <w:sz w:val="20"/>
          <w:szCs w:val="20"/>
        </w:rPr>
        <w:t xml:space="preserve">os análisis farmacocinéticos confirmaron que la infusión continua intravenosa llevó a una presencia sostenida de blinatumomab en niveles </w:t>
      </w:r>
      <w:r w:rsidR="006A3794">
        <w:rPr>
          <w:rFonts w:ascii="Arial" w:hAnsi="Arial" w:cs="Arial"/>
          <w:sz w:val="20"/>
          <w:szCs w:val="20"/>
        </w:rPr>
        <w:t xml:space="preserve">séricos </w:t>
      </w:r>
      <w:r w:rsidR="00F05AD7" w:rsidRPr="006A3794">
        <w:rPr>
          <w:rFonts w:ascii="Arial" w:hAnsi="Arial" w:cs="Arial"/>
          <w:sz w:val="20"/>
          <w:szCs w:val="20"/>
        </w:rPr>
        <w:t>altamente predecibles durante todo el período de infusión, y mostró una linealidad de la dosis. Desde entonces, todos los ensayos con blinatumomab se realizan con administración intravenosa continua por un mínimo de 4 semanas.</w:t>
      </w:r>
      <w:r w:rsidR="006329AE">
        <w:rPr>
          <w:rFonts w:ascii="Arial" w:hAnsi="Arial" w:cs="Arial"/>
          <w:sz w:val="20"/>
          <w:szCs w:val="20"/>
        </w:rPr>
        <w:t xml:space="preserve"> (4)</w:t>
      </w:r>
    </w:p>
    <w:p w14:paraId="6890F858" w14:textId="3D6086C8" w:rsidR="006A3794" w:rsidRDefault="00F05AD7" w:rsidP="006A3794">
      <w:pPr>
        <w:spacing w:line="276" w:lineRule="auto"/>
      </w:pPr>
      <w:r>
        <w:rPr>
          <w:rFonts w:ascii="Arial" w:hAnsi="Arial" w:cs="Arial"/>
          <w:b/>
          <w:bCs/>
          <w:sz w:val="20"/>
          <w:szCs w:val="20"/>
        </w:rPr>
        <w:t xml:space="preserve">Figura 1: </w:t>
      </w:r>
      <w:r w:rsidR="006A3794" w:rsidRPr="006A3794">
        <w:rPr>
          <w:rFonts w:ascii="Arial" w:hAnsi="Arial" w:cs="Arial"/>
          <w:b/>
          <w:bCs/>
          <w:sz w:val="20"/>
          <w:szCs w:val="20"/>
        </w:rPr>
        <w:t xml:space="preserve">Historia del desarrollo de blinatumomab. Se muestran los hitos clave, el cambio en la administración y la evolución de los ensayos clínicos. </w:t>
      </w:r>
      <w:r w:rsidR="006A3794">
        <w:rPr>
          <w:rFonts w:ascii="Arial" w:hAnsi="Arial" w:cs="Arial"/>
          <w:b/>
          <w:bCs/>
          <w:sz w:val="20"/>
          <w:szCs w:val="20"/>
        </w:rPr>
        <w:t>(4)</w:t>
      </w:r>
    </w:p>
    <w:p w14:paraId="251A9B4C" w14:textId="7D73EABE" w:rsidR="00BC3167" w:rsidRDefault="00BC3167" w:rsidP="006A3794">
      <w:pPr>
        <w:spacing w:line="276" w:lineRule="auto"/>
        <w:rPr>
          <w:rFonts w:ascii="Arial" w:hAnsi="Arial" w:cs="Arial"/>
          <w:b/>
          <w:bCs/>
          <w:sz w:val="20"/>
          <w:szCs w:val="20"/>
        </w:rPr>
      </w:pPr>
      <w:r w:rsidRPr="00BC3167">
        <w:rPr>
          <w:rFonts w:ascii="Arial" w:hAnsi="Arial" w:cs="Arial"/>
          <w:b/>
          <w:bCs/>
          <w:noProof/>
          <w:sz w:val="20"/>
          <w:szCs w:val="20"/>
          <w:lang w:eastAsia="es-CO"/>
        </w:rPr>
        <w:drawing>
          <wp:inline distT="0" distB="0" distL="0" distR="0" wp14:anchorId="11BC8117" wp14:editId="776C8FBB">
            <wp:extent cx="5612130" cy="32385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38500"/>
                    </a:xfrm>
                    <a:prstGeom prst="rect">
                      <a:avLst/>
                    </a:prstGeom>
                  </pic:spPr>
                </pic:pic>
              </a:graphicData>
            </a:graphic>
          </wp:inline>
        </w:drawing>
      </w:r>
    </w:p>
    <w:p w14:paraId="740E2ED2" w14:textId="5F272FC3" w:rsidR="00BC3167" w:rsidRDefault="00BC3167" w:rsidP="009F620B">
      <w:pPr>
        <w:spacing w:line="276" w:lineRule="auto"/>
        <w:rPr>
          <w:rFonts w:ascii="Arial" w:hAnsi="Arial" w:cs="Arial"/>
          <w:b/>
          <w:bCs/>
          <w:sz w:val="20"/>
          <w:szCs w:val="20"/>
        </w:rPr>
      </w:pPr>
    </w:p>
    <w:p w14:paraId="62F28143" w14:textId="3B1F794E" w:rsidR="00F02AE1" w:rsidRDefault="00F02AE1" w:rsidP="009F620B">
      <w:pPr>
        <w:spacing w:line="276" w:lineRule="auto"/>
        <w:rPr>
          <w:rFonts w:ascii="Arial" w:hAnsi="Arial" w:cs="Arial"/>
          <w:b/>
          <w:bCs/>
          <w:sz w:val="20"/>
          <w:szCs w:val="20"/>
        </w:rPr>
      </w:pPr>
      <w:r>
        <w:rPr>
          <w:rFonts w:ascii="Arial" w:hAnsi="Arial" w:cs="Arial"/>
          <w:b/>
          <w:bCs/>
          <w:sz w:val="20"/>
          <w:szCs w:val="20"/>
        </w:rPr>
        <w:t>¿</w:t>
      </w:r>
      <w:r w:rsidR="004A38CE">
        <w:rPr>
          <w:rFonts w:ascii="Arial" w:hAnsi="Arial" w:cs="Arial"/>
          <w:b/>
          <w:bCs/>
          <w:sz w:val="20"/>
          <w:szCs w:val="20"/>
        </w:rPr>
        <w:t xml:space="preserve">POR QUÉ </w:t>
      </w:r>
      <w:r>
        <w:rPr>
          <w:rFonts w:ascii="Arial" w:hAnsi="Arial" w:cs="Arial"/>
          <w:b/>
          <w:bCs/>
          <w:sz w:val="20"/>
          <w:szCs w:val="20"/>
        </w:rPr>
        <w:t>ELEGIR UNA VIA DE ACCESO VENOSO CENTRAL vs UNA VENA PERIFERICA?</w:t>
      </w:r>
    </w:p>
    <w:p w14:paraId="15B0D4E1" w14:textId="09B99909" w:rsidR="00F02AE1" w:rsidRDefault="00F02AE1" w:rsidP="00C61CBB">
      <w:pPr>
        <w:spacing w:line="276" w:lineRule="auto"/>
        <w:jc w:val="both"/>
        <w:rPr>
          <w:rFonts w:ascii="Arial" w:hAnsi="Arial" w:cs="Arial"/>
          <w:sz w:val="20"/>
          <w:szCs w:val="20"/>
        </w:rPr>
      </w:pPr>
      <w:r>
        <w:rPr>
          <w:rFonts w:ascii="Arial" w:hAnsi="Arial" w:cs="Arial"/>
          <w:sz w:val="20"/>
          <w:szCs w:val="20"/>
        </w:rPr>
        <w:t xml:space="preserve">El medicamento se puede administrar por una vena </w:t>
      </w:r>
      <w:r w:rsidR="004A38CE">
        <w:rPr>
          <w:rFonts w:ascii="Arial" w:hAnsi="Arial" w:cs="Arial"/>
          <w:sz w:val="20"/>
          <w:szCs w:val="20"/>
        </w:rPr>
        <w:t>periférica</w:t>
      </w:r>
      <w:r>
        <w:rPr>
          <w:rFonts w:ascii="Arial" w:hAnsi="Arial" w:cs="Arial"/>
          <w:sz w:val="20"/>
          <w:szCs w:val="20"/>
        </w:rPr>
        <w:t xml:space="preserve"> sin ninguna complicación, es decir el inicio del tratamiento no se debe aplazar por no contar con una </w:t>
      </w:r>
      <w:r w:rsidR="004A38CE">
        <w:rPr>
          <w:rFonts w:ascii="Arial" w:hAnsi="Arial" w:cs="Arial"/>
          <w:sz w:val="20"/>
          <w:szCs w:val="20"/>
        </w:rPr>
        <w:t>vía</w:t>
      </w:r>
      <w:r>
        <w:rPr>
          <w:rFonts w:ascii="Arial" w:hAnsi="Arial" w:cs="Arial"/>
          <w:sz w:val="20"/>
          <w:szCs w:val="20"/>
        </w:rPr>
        <w:t xml:space="preserve"> central, dado que es un anticuerpo y no un citostático vesicante o irritante.</w:t>
      </w:r>
    </w:p>
    <w:p w14:paraId="501E4594" w14:textId="7EF2C6EA" w:rsidR="004A38CE" w:rsidRDefault="00F02AE1" w:rsidP="00C61CBB">
      <w:pPr>
        <w:spacing w:line="276" w:lineRule="auto"/>
        <w:jc w:val="both"/>
        <w:rPr>
          <w:rFonts w:ascii="Arial" w:hAnsi="Arial" w:cs="Arial"/>
          <w:sz w:val="20"/>
          <w:szCs w:val="20"/>
        </w:rPr>
      </w:pPr>
      <w:r>
        <w:rPr>
          <w:rFonts w:ascii="Arial" w:hAnsi="Arial" w:cs="Arial"/>
          <w:sz w:val="20"/>
          <w:szCs w:val="20"/>
        </w:rPr>
        <w:t xml:space="preserve">Sin </w:t>
      </w:r>
      <w:r w:rsidR="00C61CBB">
        <w:rPr>
          <w:rFonts w:ascii="Arial" w:hAnsi="Arial" w:cs="Arial"/>
          <w:sz w:val="20"/>
          <w:szCs w:val="20"/>
        </w:rPr>
        <w:t>embargo,</w:t>
      </w:r>
      <w:r>
        <w:rPr>
          <w:rFonts w:ascii="Arial" w:hAnsi="Arial" w:cs="Arial"/>
          <w:sz w:val="20"/>
          <w:szCs w:val="20"/>
        </w:rPr>
        <w:t xml:space="preserve"> se recomie</w:t>
      </w:r>
      <w:r w:rsidR="004A38CE">
        <w:rPr>
          <w:rFonts w:ascii="Arial" w:hAnsi="Arial" w:cs="Arial"/>
          <w:sz w:val="20"/>
          <w:szCs w:val="20"/>
        </w:rPr>
        <w:t>n</w:t>
      </w:r>
      <w:r>
        <w:rPr>
          <w:rFonts w:ascii="Arial" w:hAnsi="Arial" w:cs="Arial"/>
          <w:sz w:val="20"/>
          <w:szCs w:val="20"/>
        </w:rPr>
        <w:t>da el uso de una línea central</w:t>
      </w:r>
      <w:r w:rsidR="004A38CE">
        <w:rPr>
          <w:rFonts w:ascii="Arial" w:hAnsi="Arial" w:cs="Arial"/>
          <w:sz w:val="20"/>
          <w:szCs w:val="20"/>
        </w:rPr>
        <w:t xml:space="preserve"> (dispositivo </w:t>
      </w:r>
      <w:proofErr w:type="spellStart"/>
      <w:r w:rsidR="004A38CE">
        <w:rPr>
          <w:rFonts w:ascii="Arial" w:hAnsi="Arial" w:cs="Arial"/>
          <w:sz w:val="20"/>
          <w:szCs w:val="20"/>
        </w:rPr>
        <w:t>bilumen</w:t>
      </w:r>
      <w:proofErr w:type="spellEnd"/>
      <w:r w:rsidR="004A38CE">
        <w:rPr>
          <w:rFonts w:ascii="Arial" w:hAnsi="Arial" w:cs="Arial"/>
          <w:sz w:val="20"/>
          <w:szCs w:val="20"/>
        </w:rPr>
        <w:t>) para su administración teniendo en cuenta el tiempo de infusión de todo el ciclo: mínimo 2</w:t>
      </w:r>
      <w:r w:rsidR="008A4D15">
        <w:rPr>
          <w:rFonts w:ascii="Arial" w:hAnsi="Arial" w:cs="Arial"/>
          <w:sz w:val="20"/>
          <w:szCs w:val="20"/>
        </w:rPr>
        <w:t>8</w:t>
      </w:r>
      <w:r w:rsidR="004A38CE">
        <w:rPr>
          <w:rFonts w:ascii="Arial" w:hAnsi="Arial" w:cs="Arial"/>
          <w:sz w:val="20"/>
          <w:szCs w:val="20"/>
        </w:rPr>
        <w:t xml:space="preserve"> días, sin interrupciones, sin complicaciones; otra razón </w:t>
      </w:r>
      <w:r w:rsidR="006A25BC">
        <w:rPr>
          <w:rFonts w:ascii="Arial" w:hAnsi="Arial" w:cs="Arial"/>
          <w:sz w:val="20"/>
          <w:szCs w:val="20"/>
        </w:rPr>
        <w:t xml:space="preserve">importante </w:t>
      </w:r>
      <w:r w:rsidR="004A38CE">
        <w:rPr>
          <w:rFonts w:ascii="Arial" w:hAnsi="Arial" w:cs="Arial"/>
          <w:sz w:val="20"/>
          <w:szCs w:val="20"/>
        </w:rPr>
        <w:t xml:space="preserve">es el confort </w:t>
      </w:r>
      <w:r w:rsidR="00DF5A8E">
        <w:rPr>
          <w:rFonts w:ascii="Arial" w:hAnsi="Arial" w:cs="Arial"/>
          <w:sz w:val="20"/>
          <w:szCs w:val="20"/>
        </w:rPr>
        <w:t xml:space="preserve">y la seguridad </w:t>
      </w:r>
      <w:r w:rsidR="004A38CE">
        <w:rPr>
          <w:rFonts w:ascii="Arial" w:hAnsi="Arial" w:cs="Arial"/>
          <w:sz w:val="20"/>
          <w:szCs w:val="20"/>
        </w:rPr>
        <w:t xml:space="preserve">del paciente, </w:t>
      </w:r>
      <w:r w:rsidR="006A25BC">
        <w:rPr>
          <w:rFonts w:ascii="Arial" w:hAnsi="Arial" w:cs="Arial"/>
          <w:sz w:val="20"/>
          <w:szCs w:val="20"/>
        </w:rPr>
        <w:t>el hecho de tener un dispositivo</w:t>
      </w:r>
      <w:r w:rsidR="00DF5A8E">
        <w:rPr>
          <w:rFonts w:ascii="Arial" w:hAnsi="Arial" w:cs="Arial"/>
          <w:sz w:val="20"/>
          <w:szCs w:val="20"/>
        </w:rPr>
        <w:t xml:space="preserve"> central y</w:t>
      </w:r>
      <w:r w:rsidR="006A25BC">
        <w:rPr>
          <w:rFonts w:ascii="Arial" w:hAnsi="Arial" w:cs="Arial"/>
          <w:sz w:val="20"/>
          <w:szCs w:val="20"/>
        </w:rPr>
        <w:t xml:space="preserve"> </w:t>
      </w:r>
      <w:proofErr w:type="spellStart"/>
      <w:r w:rsidR="006A25BC">
        <w:rPr>
          <w:rFonts w:ascii="Arial" w:hAnsi="Arial" w:cs="Arial"/>
          <w:sz w:val="20"/>
          <w:szCs w:val="20"/>
        </w:rPr>
        <w:t>bilumen</w:t>
      </w:r>
      <w:proofErr w:type="spellEnd"/>
      <w:r w:rsidR="006A25BC">
        <w:rPr>
          <w:rFonts w:ascii="Arial" w:hAnsi="Arial" w:cs="Arial"/>
          <w:sz w:val="20"/>
          <w:szCs w:val="20"/>
        </w:rPr>
        <w:t xml:space="preserve"> permite garantizar una </w:t>
      </w:r>
      <w:r w:rsidR="00C61CBB">
        <w:rPr>
          <w:rFonts w:ascii="Arial" w:hAnsi="Arial" w:cs="Arial"/>
          <w:sz w:val="20"/>
          <w:szCs w:val="20"/>
        </w:rPr>
        <w:t>vía</w:t>
      </w:r>
      <w:r w:rsidR="006A25BC">
        <w:rPr>
          <w:rFonts w:ascii="Arial" w:hAnsi="Arial" w:cs="Arial"/>
          <w:sz w:val="20"/>
          <w:szCs w:val="20"/>
        </w:rPr>
        <w:t xml:space="preserve"> exclusiva para el </w:t>
      </w:r>
      <w:r w:rsidR="0030360B">
        <w:rPr>
          <w:rFonts w:ascii="Arial" w:hAnsi="Arial" w:cs="Arial"/>
          <w:sz w:val="20"/>
          <w:szCs w:val="20"/>
        </w:rPr>
        <w:t>blinatumomab</w:t>
      </w:r>
      <w:r w:rsidR="006A25BC">
        <w:rPr>
          <w:rFonts w:ascii="Arial" w:hAnsi="Arial" w:cs="Arial"/>
          <w:sz w:val="20"/>
          <w:szCs w:val="20"/>
        </w:rPr>
        <w:t xml:space="preserve"> y la otra para toma de muestras de sangre, administración de líquidos endovenosos y medicamentos entre otros.</w:t>
      </w:r>
      <w:r w:rsidR="004A38CE">
        <w:rPr>
          <w:rFonts w:ascii="Arial" w:hAnsi="Arial" w:cs="Arial"/>
          <w:sz w:val="20"/>
          <w:szCs w:val="20"/>
        </w:rPr>
        <w:t xml:space="preserve"> </w:t>
      </w:r>
    </w:p>
    <w:p w14:paraId="2D456CE7" w14:textId="42C6020F" w:rsidR="004A38CE" w:rsidRDefault="004A38CE" w:rsidP="00C61CBB">
      <w:pPr>
        <w:spacing w:line="276" w:lineRule="auto"/>
        <w:jc w:val="both"/>
        <w:rPr>
          <w:rFonts w:ascii="Arial" w:hAnsi="Arial" w:cs="Arial"/>
          <w:sz w:val="20"/>
          <w:szCs w:val="20"/>
        </w:rPr>
      </w:pPr>
      <w:r>
        <w:rPr>
          <w:rFonts w:ascii="Arial" w:hAnsi="Arial" w:cs="Arial"/>
          <w:sz w:val="20"/>
          <w:szCs w:val="20"/>
        </w:rPr>
        <w:t>Dentro de los dispositivos de acceso venoso central se sugiere considerar como primera opción el catéter central de inserción periférica (PICC) en estos pacientes hematológicos porque han mostrado un menor riesgo de infecciones asociadas al dispositivo. (3)</w:t>
      </w:r>
    </w:p>
    <w:p w14:paraId="00797DDE" w14:textId="1ECDA63F" w:rsidR="004A38CE" w:rsidRDefault="00C61CBB" w:rsidP="00C61CBB">
      <w:pPr>
        <w:spacing w:line="276" w:lineRule="auto"/>
        <w:jc w:val="both"/>
        <w:rPr>
          <w:rFonts w:ascii="Arial" w:hAnsi="Arial" w:cs="Arial"/>
          <w:sz w:val="20"/>
          <w:szCs w:val="20"/>
        </w:rPr>
      </w:pPr>
      <w:r>
        <w:rPr>
          <w:rFonts w:ascii="Arial" w:hAnsi="Arial" w:cs="Arial"/>
          <w:sz w:val="20"/>
          <w:szCs w:val="20"/>
        </w:rPr>
        <w:lastRenderedPageBreak/>
        <w:t xml:space="preserve">Cuando tenemos un paciente con catéter implantable </w:t>
      </w:r>
      <w:r w:rsidR="00430784">
        <w:rPr>
          <w:rFonts w:ascii="Arial" w:hAnsi="Arial" w:cs="Arial"/>
          <w:sz w:val="20"/>
          <w:szCs w:val="20"/>
        </w:rPr>
        <w:t xml:space="preserve">de </w:t>
      </w:r>
      <w:r w:rsidR="0030360B">
        <w:rPr>
          <w:rFonts w:ascii="Arial" w:hAnsi="Arial" w:cs="Arial"/>
          <w:sz w:val="20"/>
          <w:szCs w:val="20"/>
        </w:rPr>
        <w:t>un lumen</w:t>
      </w:r>
      <w:r>
        <w:rPr>
          <w:rFonts w:ascii="Arial" w:hAnsi="Arial" w:cs="Arial"/>
          <w:sz w:val="20"/>
          <w:szCs w:val="20"/>
        </w:rPr>
        <w:t xml:space="preserve"> y requerimos administrar otros medicamentos o tomar muestras de sangre, se debe tener en cuenta la cercanía al puerto o al catéter y el tiempo que va a durar suspendida la infusión</w:t>
      </w:r>
      <w:r w:rsidR="00430784">
        <w:rPr>
          <w:rFonts w:ascii="Arial" w:hAnsi="Arial" w:cs="Arial"/>
          <w:sz w:val="20"/>
          <w:szCs w:val="20"/>
        </w:rPr>
        <w:t xml:space="preserve"> (debe minimizarse al máximo cualquier interrupción)</w:t>
      </w:r>
      <w:r>
        <w:rPr>
          <w:rFonts w:ascii="Arial" w:hAnsi="Arial" w:cs="Arial"/>
          <w:sz w:val="20"/>
          <w:szCs w:val="20"/>
        </w:rPr>
        <w:t xml:space="preserve">, entonces se sugiere tener en cuenta lo siguiente: </w:t>
      </w:r>
      <w:r w:rsidRPr="00E64109">
        <w:rPr>
          <w:rFonts w:ascii="Arial" w:hAnsi="Arial" w:cs="Arial"/>
          <w:sz w:val="20"/>
          <w:szCs w:val="20"/>
        </w:rPr>
        <w:t>No lavar las líneas de infusión dentro del paciente, ya que produciría la administración inadvertida de un bolo del medicament</w:t>
      </w:r>
      <w:r>
        <w:rPr>
          <w:rFonts w:ascii="Arial" w:hAnsi="Arial" w:cs="Arial"/>
          <w:sz w:val="20"/>
          <w:szCs w:val="20"/>
        </w:rPr>
        <w:t>o. (1)</w:t>
      </w:r>
    </w:p>
    <w:p w14:paraId="5661FECF" w14:textId="4149C773" w:rsidR="00DF5A8E" w:rsidRDefault="00DF5A8E" w:rsidP="00C61CBB">
      <w:pPr>
        <w:spacing w:line="276" w:lineRule="auto"/>
        <w:jc w:val="both"/>
        <w:rPr>
          <w:rFonts w:ascii="Arial" w:hAnsi="Arial" w:cs="Arial"/>
          <w:sz w:val="20"/>
          <w:szCs w:val="20"/>
        </w:rPr>
      </w:pPr>
      <w:r>
        <w:rPr>
          <w:rFonts w:ascii="Arial" w:hAnsi="Arial" w:cs="Arial"/>
          <w:sz w:val="20"/>
          <w:szCs w:val="20"/>
        </w:rPr>
        <w:t xml:space="preserve">Por otro </w:t>
      </w:r>
      <w:r w:rsidR="00A400F1">
        <w:rPr>
          <w:rFonts w:ascii="Arial" w:hAnsi="Arial" w:cs="Arial"/>
          <w:sz w:val="20"/>
          <w:szCs w:val="20"/>
        </w:rPr>
        <w:t>lado,</w:t>
      </w:r>
      <w:r>
        <w:rPr>
          <w:rFonts w:ascii="Arial" w:hAnsi="Arial" w:cs="Arial"/>
          <w:sz w:val="20"/>
          <w:szCs w:val="20"/>
        </w:rPr>
        <w:t xml:space="preserve"> hay que mencionar que en </w:t>
      </w:r>
      <w:r w:rsidR="00430784">
        <w:rPr>
          <w:rFonts w:ascii="Arial" w:hAnsi="Arial" w:cs="Arial"/>
          <w:sz w:val="20"/>
          <w:szCs w:val="20"/>
        </w:rPr>
        <w:t>algunos países se ha implementado la práctica de</w:t>
      </w:r>
      <w:r w:rsidR="0000183C">
        <w:rPr>
          <w:rFonts w:ascii="Arial" w:hAnsi="Arial" w:cs="Arial"/>
          <w:sz w:val="20"/>
          <w:szCs w:val="20"/>
        </w:rPr>
        <w:t xml:space="preserve"> </w:t>
      </w:r>
      <w:r>
        <w:rPr>
          <w:rFonts w:ascii="Arial" w:hAnsi="Arial" w:cs="Arial"/>
          <w:sz w:val="20"/>
          <w:szCs w:val="20"/>
        </w:rPr>
        <w:t>hospitalizar al paciente solo la 1ra semana del ciclo 1 y los primeros dos días de los siguientes ciclos</w:t>
      </w:r>
      <w:r w:rsidR="00430784">
        <w:rPr>
          <w:rFonts w:ascii="Arial" w:hAnsi="Arial" w:cs="Arial"/>
          <w:sz w:val="20"/>
          <w:szCs w:val="20"/>
        </w:rPr>
        <w:t xml:space="preserve"> de </w:t>
      </w:r>
      <w:proofErr w:type="spellStart"/>
      <w:r w:rsidR="00430784">
        <w:rPr>
          <w:rFonts w:ascii="Arial" w:hAnsi="Arial" w:cs="Arial"/>
          <w:sz w:val="20"/>
          <w:szCs w:val="20"/>
        </w:rPr>
        <w:t>Blinatumomab</w:t>
      </w:r>
      <w:proofErr w:type="spellEnd"/>
      <w:r>
        <w:rPr>
          <w:rFonts w:ascii="Arial" w:hAnsi="Arial" w:cs="Arial"/>
          <w:sz w:val="20"/>
          <w:szCs w:val="20"/>
        </w:rPr>
        <w:t>, el paciente egresa a su domicilio con una mini</w:t>
      </w:r>
      <w:r w:rsidR="00A400F1">
        <w:rPr>
          <w:rFonts w:ascii="Arial" w:hAnsi="Arial" w:cs="Arial"/>
          <w:sz w:val="20"/>
          <w:szCs w:val="20"/>
        </w:rPr>
        <w:t xml:space="preserve"> </w:t>
      </w:r>
      <w:r>
        <w:rPr>
          <w:rFonts w:ascii="Arial" w:hAnsi="Arial" w:cs="Arial"/>
          <w:sz w:val="20"/>
          <w:szCs w:val="20"/>
        </w:rPr>
        <w:t xml:space="preserve">bomba de </w:t>
      </w:r>
      <w:r w:rsidR="00A400F1">
        <w:rPr>
          <w:rFonts w:ascii="Arial" w:hAnsi="Arial" w:cs="Arial"/>
          <w:sz w:val="20"/>
          <w:szCs w:val="20"/>
        </w:rPr>
        <w:t>infusión y</w:t>
      </w:r>
      <w:r>
        <w:rPr>
          <w:rFonts w:ascii="Arial" w:hAnsi="Arial" w:cs="Arial"/>
          <w:sz w:val="20"/>
          <w:szCs w:val="20"/>
        </w:rPr>
        <w:t xml:space="preserve"> recibe la visita domiciliaria de un profesional de la salud para cambiar la bolsa semanalmente hasta completar las 4 semanas de tratamiento, solo si presenta la necesidad de interrupción y reinicio del medicamento se vuelve a </w:t>
      </w:r>
      <w:r w:rsidR="00C079AA">
        <w:rPr>
          <w:rFonts w:ascii="Arial" w:hAnsi="Arial" w:cs="Arial"/>
          <w:sz w:val="20"/>
          <w:szCs w:val="20"/>
        </w:rPr>
        <w:t>hospitalizar. (</w:t>
      </w:r>
      <w:r>
        <w:rPr>
          <w:rFonts w:ascii="Arial" w:hAnsi="Arial" w:cs="Arial"/>
          <w:sz w:val="20"/>
          <w:szCs w:val="20"/>
        </w:rPr>
        <w:t>1</w:t>
      </w:r>
      <w:r w:rsidR="00C079AA">
        <w:rPr>
          <w:rFonts w:ascii="Arial" w:hAnsi="Arial" w:cs="Arial"/>
          <w:sz w:val="20"/>
          <w:szCs w:val="20"/>
        </w:rPr>
        <w:t>,4</w:t>
      </w:r>
      <w:r>
        <w:rPr>
          <w:rFonts w:ascii="Arial" w:hAnsi="Arial" w:cs="Arial"/>
          <w:sz w:val="20"/>
          <w:szCs w:val="20"/>
        </w:rPr>
        <w:t>)</w:t>
      </w:r>
    </w:p>
    <w:p w14:paraId="20A25450" w14:textId="2089B941" w:rsidR="00C079AA" w:rsidRDefault="00C079AA" w:rsidP="00C61CBB">
      <w:pPr>
        <w:spacing w:line="276" w:lineRule="auto"/>
        <w:jc w:val="both"/>
        <w:rPr>
          <w:rFonts w:ascii="Arial" w:hAnsi="Arial" w:cs="Arial"/>
          <w:sz w:val="20"/>
          <w:szCs w:val="20"/>
        </w:rPr>
      </w:pPr>
      <w:r>
        <w:rPr>
          <w:rFonts w:ascii="Arial" w:hAnsi="Arial" w:cs="Arial"/>
          <w:sz w:val="20"/>
          <w:szCs w:val="20"/>
        </w:rPr>
        <w:t>Lo anterior es una razón m</w:t>
      </w:r>
      <w:r w:rsidR="00430784">
        <w:rPr>
          <w:rFonts w:ascii="Arial" w:hAnsi="Arial" w:cs="Arial"/>
          <w:sz w:val="20"/>
          <w:szCs w:val="20"/>
        </w:rPr>
        <w:t>á</w:t>
      </w:r>
      <w:r>
        <w:rPr>
          <w:rFonts w:ascii="Arial" w:hAnsi="Arial" w:cs="Arial"/>
          <w:sz w:val="20"/>
          <w:szCs w:val="20"/>
        </w:rPr>
        <w:t xml:space="preserve">s para preferir y justificar una línea o dispositivo central, no </w:t>
      </w:r>
      <w:r w:rsidR="00A400F1">
        <w:rPr>
          <w:rFonts w:ascii="Arial" w:hAnsi="Arial" w:cs="Arial"/>
          <w:sz w:val="20"/>
          <w:szCs w:val="20"/>
        </w:rPr>
        <w:t>sería</w:t>
      </w:r>
      <w:r>
        <w:rPr>
          <w:rFonts w:ascii="Arial" w:hAnsi="Arial" w:cs="Arial"/>
          <w:sz w:val="20"/>
          <w:szCs w:val="20"/>
        </w:rPr>
        <w:t xml:space="preserve"> seguro tener al paciente en su domicilio con un acceso venoso periférico por tanto tiempo y sin seguimiento de un profesional de la salud, con el alto riesgo de dañarse la vía periférica y tener p</w:t>
      </w:r>
      <w:r w:rsidR="00430784">
        <w:rPr>
          <w:rFonts w:ascii="Arial" w:hAnsi="Arial" w:cs="Arial"/>
          <w:sz w:val="20"/>
          <w:szCs w:val="20"/>
        </w:rPr>
        <w:t>é</w:t>
      </w:r>
      <w:r>
        <w:rPr>
          <w:rFonts w:ascii="Arial" w:hAnsi="Arial" w:cs="Arial"/>
          <w:sz w:val="20"/>
          <w:szCs w:val="20"/>
        </w:rPr>
        <w:t>rdida o administración incompleta de la dosis.</w:t>
      </w:r>
    </w:p>
    <w:p w14:paraId="16CBBEED" w14:textId="505E946C" w:rsidR="009F620B" w:rsidRDefault="002671B2" w:rsidP="009F620B">
      <w:pPr>
        <w:spacing w:line="276" w:lineRule="auto"/>
        <w:rPr>
          <w:rFonts w:ascii="Arial" w:hAnsi="Arial" w:cs="Arial"/>
          <w:sz w:val="20"/>
          <w:szCs w:val="20"/>
        </w:rPr>
      </w:pPr>
      <w:r>
        <w:rPr>
          <w:rFonts w:ascii="Arial" w:hAnsi="Arial" w:cs="Arial"/>
          <w:sz w:val="20"/>
          <w:szCs w:val="20"/>
        </w:rPr>
        <w:t>Figura 2: catéter PICC y catéter implantable o reservorio. (5)</w:t>
      </w:r>
    </w:p>
    <w:p w14:paraId="46CB52D3" w14:textId="71C93E83" w:rsidR="008C3611" w:rsidRDefault="00835F56" w:rsidP="009F620B">
      <w:pPr>
        <w:spacing w:line="276" w:lineRule="auto"/>
      </w:pPr>
      <w:r>
        <w:rPr>
          <w:noProof/>
          <w:lang w:eastAsia="es-CO"/>
        </w:rPr>
        <w:drawing>
          <wp:inline distT="0" distB="0" distL="0" distR="0" wp14:anchorId="5387C0BC" wp14:editId="70280C13">
            <wp:extent cx="2698750" cy="2762250"/>
            <wp:effectExtent l="0" t="0" r="0" b="0"/>
            <wp:docPr id="1" name="Imagen 1" descr="illustration showing the location of a PICC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the location of a PICC 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50" cy="2762250"/>
                    </a:xfrm>
                    <a:prstGeom prst="rect">
                      <a:avLst/>
                    </a:prstGeom>
                    <a:noFill/>
                    <a:ln>
                      <a:noFill/>
                    </a:ln>
                  </pic:spPr>
                </pic:pic>
              </a:graphicData>
            </a:graphic>
          </wp:inline>
        </w:drawing>
      </w:r>
      <w:r w:rsidR="0084008D" w:rsidRPr="0084008D">
        <w:t xml:space="preserve"> </w:t>
      </w:r>
      <w:r w:rsidR="0084008D">
        <w:rPr>
          <w:noProof/>
          <w:lang w:eastAsia="es-CO"/>
        </w:rPr>
        <w:drawing>
          <wp:inline distT="0" distB="0" distL="0" distR="0" wp14:anchorId="34D6EC1C" wp14:editId="3094CA6B">
            <wp:extent cx="2520950" cy="2724150"/>
            <wp:effectExtent l="0" t="0" r="0" b="0"/>
            <wp:docPr id="2" name="Imagen 2" descr="CatÃ©teres venosos centrales pu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Ã©teres venosos centrales puer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950" cy="2724150"/>
                    </a:xfrm>
                    <a:prstGeom prst="rect">
                      <a:avLst/>
                    </a:prstGeom>
                    <a:noFill/>
                    <a:ln>
                      <a:noFill/>
                    </a:ln>
                  </pic:spPr>
                </pic:pic>
              </a:graphicData>
            </a:graphic>
          </wp:inline>
        </w:drawing>
      </w:r>
    </w:p>
    <w:p w14:paraId="669AD2C2" w14:textId="5E94AC02" w:rsidR="008C3611" w:rsidRPr="00A0695C" w:rsidRDefault="008C3611" w:rsidP="008C3611">
      <w:pPr>
        <w:spacing w:line="276" w:lineRule="auto"/>
        <w:jc w:val="both"/>
        <w:rPr>
          <w:rFonts w:ascii="Arial" w:hAnsi="Arial" w:cs="Arial"/>
          <w:b/>
          <w:bCs/>
          <w:sz w:val="20"/>
          <w:szCs w:val="20"/>
        </w:rPr>
      </w:pPr>
      <w:r w:rsidRPr="00A0695C">
        <w:rPr>
          <w:rFonts w:ascii="Arial" w:hAnsi="Arial" w:cs="Arial"/>
          <w:b/>
          <w:bCs/>
          <w:sz w:val="20"/>
          <w:szCs w:val="20"/>
        </w:rPr>
        <w:t>PRECAUCIONES EN LA ADMINISTRACION DE BLINATUM</w:t>
      </w:r>
      <w:r w:rsidR="00430784">
        <w:rPr>
          <w:rFonts w:ascii="Arial" w:hAnsi="Arial" w:cs="Arial"/>
          <w:b/>
          <w:bCs/>
          <w:sz w:val="20"/>
          <w:szCs w:val="20"/>
        </w:rPr>
        <w:t>O</w:t>
      </w:r>
      <w:r w:rsidRPr="00A0695C">
        <w:rPr>
          <w:rFonts w:ascii="Arial" w:hAnsi="Arial" w:cs="Arial"/>
          <w:b/>
          <w:bCs/>
          <w:sz w:val="20"/>
          <w:szCs w:val="20"/>
        </w:rPr>
        <w:t xml:space="preserve">MAB </w:t>
      </w:r>
    </w:p>
    <w:p w14:paraId="5C943A83" w14:textId="2C4A6187" w:rsidR="008C3611" w:rsidRPr="00E64109" w:rsidRDefault="008C3611" w:rsidP="008C3611">
      <w:pPr>
        <w:spacing w:line="276" w:lineRule="auto"/>
        <w:jc w:val="both"/>
        <w:rPr>
          <w:rFonts w:ascii="Arial" w:hAnsi="Arial" w:cs="Arial"/>
          <w:sz w:val="20"/>
          <w:szCs w:val="20"/>
        </w:rPr>
      </w:pPr>
      <w:r w:rsidRPr="00E64109">
        <w:rPr>
          <w:rFonts w:ascii="Arial" w:hAnsi="Arial" w:cs="Arial"/>
          <w:sz w:val="20"/>
          <w:szCs w:val="20"/>
        </w:rPr>
        <w:t xml:space="preserve">Al final de la infusión, la solución de </w:t>
      </w:r>
      <w:r w:rsidR="0030360B" w:rsidRPr="00E64109">
        <w:rPr>
          <w:rFonts w:ascii="Arial" w:hAnsi="Arial" w:cs="Arial"/>
          <w:sz w:val="20"/>
          <w:szCs w:val="20"/>
        </w:rPr>
        <w:t>B</w:t>
      </w:r>
      <w:r w:rsidR="0030360B">
        <w:rPr>
          <w:rFonts w:ascii="Arial" w:hAnsi="Arial" w:cs="Arial"/>
          <w:sz w:val="20"/>
          <w:szCs w:val="20"/>
        </w:rPr>
        <w:t>linatumomab</w:t>
      </w:r>
      <w:r w:rsidRPr="00E64109">
        <w:rPr>
          <w:rFonts w:ascii="Arial" w:hAnsi="Arial" w:cs="Arial"/>
          <w:sz w:val="20"/>
          <w:szCs w:val="20"/>
        </w:rPr>
        <w:t xml:space="preserve"> que no se utilizó en la bolsa IV y las líneas IV, debe eliminarse de acuerdo con los requisitos locale</w:t>
      </w:r>
      <w:r>
        <w:rPr>
          <w:rFonts w:ascii="Arial" w:hAnsi="Arial" w:cs="Arial"/>
          <w:sz w:val="20"/>
          <w:szCs w:val="20"/>
        </w:rPr>
        <w:t>s</w:t>
      </w:r>
      <w:r w:rsidRPr="00E64109">
        <w:rPr>
          <w:rFonts w:ascii="Arial" w:hAnsi="Arial" w:cs="Arial"/>
          <w:sz w:val="20"/>
          <w:szCs w:val="20"/>
        </w:rPr>
        <w:t xml:space="preserve"> </w:t>
      </w:r>
      <w:r>
        <w:rPr>
          <w:rFonts w:ascii="Arial" w:hAnsi="Arial" w:cs="Arial"/>
          <w:sz w:val="20"/>
          <w:szCs w:val="20"/>
        </w:rPr>
        <w:t>(1)</w:t>
      </w:r>
    </w:p>
    <w:p w14:paraId="3D959A3E" w14:textId="0897A7D0" w:rsidR="008C3611" w:rsidRPr="00E64109" w:rsidRDefault="008C3611" w:rsidP="008C3611">
      <w:pPr>
        <w:spacing w:line="276" w:lineRule="auto"/>
        <w:jc w:val="both"/>
        <w:rPr>
          <w:rFonts w:ascii="Arial" w:hAnsi="Arial" w:cs="Arial"/>
          <w:sz w:val="20"/>
          <w:szCs w:val="20"/>
        </w:rPr>
      </w:pPr>
      <w:r w:rsidRPr="00E64109">
        <w:rPr>
          <w:rFonts w:ascii="Arial" w:hAnsi="Arial" w:cs="Arial"/>
          <w:sz w:val="20"/>
          <w:szCs w:val="20"/>
        </w:rPr>
        <w:t>Por razones de esterilidad</w:t>
      </w:r>
      <w:r w:rsidR="00430784">
        <w:rPr>
          <w:rFonts w:ascii="Arial" w:hAnsi="Arial" w:cs="Arial"/>
          <w:sz w:val="20"/>
          <w:szCs w:val="20"/>
        </w:rPr>
        <w:t>,</w:t>
      </w:r>
      <w:r w:rsidRPr="00E64109">
        <w:rPr>
          <w:rFonts w:ascii="Arial" w:hAnsi="Arial" w:cs="Arial"/>
          <w:sz w:val="20"/>
          <w:szCs w:val="20"/>
        </w:rPr>
        <w:t xml:space="preserve"> la bolsa IV debe cambiarse al menos cada 24 a 96 horas por un profesional de la salud</w:t>
      </w:r>
      <w:r>
        <w:rPr>
          <w:rFonts w:ascii="Arial" w:hAnsi="Arial" w:cs="Arial"/>
          <w:sz w:val="20"/>
          <w:szCs w:val="20"/>
        </w:rPr>
        <w:t xml:space="preserve"> (1)</w:t>
      </w:r>
    </w:p>
    <w:p w14:paraId="2F4B1085" w14:textId="33A8CD4F" w:rsidR="008C3611" w:rsidRPr="00E64109" w:rsidRDefault="008C3611" w:rsidP="008C3611">
      <w:pPr>
        <w:spacing w:line="276" w:lineRule="auto"/>
        <w:jc w:val="both"/>
        <w:rPr>
          <w:rFonts w:ascii="Arial" w:hAnsi="Arial" w:cs="Arial"/>
          <w:sz w:val="20"/>
          <w:szCs w:val="20"/>
        </w:rPr>
      </w:pPr>
      <w:r w:rsidRPr="00E64109">
        <w:rPr>
          <w:rFonts w:ascii="Arial" w:hAnsi="Arial" w:cs="Arial"/>
          <w:sz w:val="20"/>
          <w:szCs w:val="20"/>
        </w:rPr>
        <w:t xml:space="preserve"> La bomba para infusión utilizada para administrar la solución para infusión de </w:t>
      </w:r>
      <w:r w:rsidR="0030360B" w:rsidRPr="00E64109">
        <w:rPr>
          <w:rFonts w:ascii="Arial" w:hAnsi="Arial" w:cs="Arial"/>
          <w:sz w:val="20"/>
          <w:szCs w:val="20"/>
        </w:rPr>
        <w:t>B</w:t>
      </w:r>
      <w:r w:rsidR="0030360B">
        <w:rPr>
          <w:rFonts w:ascii="Arial" w:hAnsi="Arial" w:cs="Arial"/>
          <w:sz w:val="20"/>
          <w:szCs w:val="20"/>
        </w:rPr>
        <w:t>linatumomab</w:t>
      </w:r>
      <w:r w:rsidRPr="00E64109">
        <w:rPr>
          <w:rFonts w:ascii="Arial" w:hAnsi="Arial" w:cs="Arial"/>
          <w:sz w:val="20"/>
          <w:szCs w:val="20"/>
        </w:rPr>
        <w:t xml:space="preserve"> debe ser programable, bloqueable, no </w:t>
      </w:r>
      <w:proofErr w:type="spellStart"/>
      <w:r w:rsidRPr="00E64109">
        <w:rPr>
          <w:rFonts w:ascii="Arial" w:hAnsi="Arial" w:cs="Arial"/>
          <w:sz w:val="20"/>
          <w:szCs w:val="20"/>
        </w:rPr>
        <w:t>elastomérica</w:t>
      </w:r>
      <w:proofErr w:type="spellEnd"/>
      <w:r w:rsidRPr="00E64109">
        <w:rPr>
          <w:rFonts w:ascii="Arial" w:hAnsi="Arial" w:cs="Arial"/>
          <w:sz w:val="20"/>
          <w:szCs w:val="20"/>
        </w:rPr>
        <w:t xml:space="preserve"> y contar con una alarma</w:t>
      </w:r>
      <w:r>
        <w:rPr>
          <w:rFonts w:ascii="Arial" w:hAnsi="Arial" w:cs="Arial"/>
          <w:sz w:val="20"/>
          <w:szCs w:val="20"/>
        </w:rPr>
        <w:t xml:space="preserve"> (1)</w:t>
      </w:r>
    </w:p>
    <w:p w14:paraId="6DC5898B" w14:textId="77777777" w:rsidR="008C3611" w:rsidRDefault="008C3611" w:rsidP="008C3611">
      <w:pPr>
        <w:spacing w:line="276" w:lineRule="auto"/>
        <w:jc w:val="both"/>
        <w:rPr>
          <w:rFonts w:ascii="Arial" w:hAnsi="Arial" w:cs="Arial"/>
          <w:sz w:val="20"/>
          <w:szCs w:val="20"/>
        </w:rPr>
      </w:pPr>
      <w:r w:rsidRPr="00E64109">
        <w:rPr>
          <w:rFonts w:ascii="Arial" w:hAnsi="Arial" w:cs="Arial"/>
          <w:sz w:val="20"/>
          <w:szCs w:val="20"/>
        </w:rPr>
        <w:t>No lavar las líneas de infusión dentro del paciente, ya que produciría la administración inadvertida de un bolo del medicament</w:t>
      </w:r>
      <w:r>
        <w:rPr>
          <w:rFonts w:ascii="Arial" w:hAnsi="Arial" w:cs="Arial"/>
          <w:sz w:val="20"/>
          <w:szCs w:val="20"/>
        </w:rPr>
        <w:t>o (1)</w:t>
      </w:r>
    </w:p>
    <w:p w14:paraId="445ABABE" w14:textId="77777777" w:rsidR="006B269C" w:rsidRDefault="006B269C" w:rsidP="008C3611">
      <w:pPr>
        <w:spacing w:line="276" w:lineRule="auto"/>
        <w:rPr>
          <w:rFonts w:ascii="Arial" w:hAnsi="Arial" w:cs="Arial"/>
          <w:b/>
          <w:bCs/>
          <w:sz w:val="20"/>
          <w:szCs w:val="20"/>
        </w:rPr>
      </w:pPr>
    </w:p>
    <w:p w14:paraId="4E3A816C" w14:textId="3D0D9D4C" w:rsidR="008C3611" w:rsidRPr="00E051D9" w:rsidRDefault="008C3611" w:rsidP="008C3611">
      <w:pPr>
        <w:spacing w:line="276" w:lineRule="auto"/>
        <w:rPr>
          <w:rFonts w:ascii="Arial" w:hAnsi="Arial" w:cs="Arial"/>
          <w:b/>
          <w:bCs/>
          <w:sz w:val="20"/>
          <w:szCs w:val="20"/>
        </w:rPr>
      </w:pPr>
      <w:r w:rsidRPr="00E051D9">
        <w:rPr>
          <w:rFonts w:ascii="Arial" w:hAnsi="Arial" w:cs="Arial"/>
          <w:b/>
          <w:bCs/>
          <w:sz w:val="20"/>
          <w:szCs w:val="20"/>
        </w:rPr>
        <w:lastRenderedPageBreak/>
        <w:t>CUIDADOS DE ENFERMERÍA BÁSICOS Y ESPECÍFICOS DURANTE LA ADMINISTRACI</w:t>
      </w:r>
      <w:r>
        <w:rPr>
          <w:rFonts w:ascii="Arial" w:hAnsi="Arial" w:cs="Arial"/>
          <w:b/>
          <w:bCs/>
          <w:sz w:val="20"/>
          <w:szCs w:val="20"/>
        </w:rPr>
        <w:t>Ó</w:t>
      </w:r>
      <w:r w:rsidRPr="00E051D9">
        <w:rPr>
          <w:rFonts w:ascii="Arial" w:hAnsi="Arial" w:cs="Arial"/>
          <w:b/>
          <w:bCs/>
          <w:sz w:val="20"/>
          <w:szCs w:val="20"/>
        </w:rPr>
        <w:t>N DE BLINATUM</w:t>
      </w:r>
      <w:r w:rsidR="0000183C">
        <w:rPr>
          <w:rFonts w:ascii="Arial" w:hAnsi="Arial" w:cs="Arial"/>
          <w:b/>
          <w:bCs/>
          <w:sz w:val="20"/>
          <w:szCs w:val="20"/>
        </w:rPr>
        <w:t>O</w:t>
      </w:r>
      <w:r w:rsidRPr="00E051D9">
        <w:rPr>
          <w:rFonts w:ascii="Arial" w:hAnsi="Arial" w:cs="Arial"/>
          <w:b/>
          <w:bCs/>
          <w:sz w:val="20"/>
          <w:szCs w:val="20"/>
        </w:rPr>
        <w:t>MAB</w:t>
      </w:r>
    </w:p>
    <w:p w14:paraId="3583E3AD" w14:textId="4E583211" w:rsidR="008C3611" w:rsidRDefault="008C3611" w:rsidP="008C3611">
      <w:pPr>
        <w:spacing w:line="276" w:lineRule="auto"/>
        <w:jc w:val="both"/>
        <w:rPr>
          <w:rFonts w:ascii="Arial" w:hAnsi="Arial" w:cs="Arial"/>
          <w:sz w:val="20"/>
          <w:szCs w:val="20"/>
        </w:rPr>
      </w:pPr>
      <w:r>
        <w:rPr>
          <w:rFonts w:ascii="Arial" w:hAnsi="Arial" w:cs="Arial"/>
          <w:sz w:val="20"/>
          <w:szCs w:val="20"/>
        </w:rPr>
        <w:t>Para la administración segura de los medicamentos oncológicos y en especial los pacientes que padecen de enfermedades como las leucemias agudas, se requiere tener entrenado al personal de enfermería</w:t>
      </w:r>
      <w:r w:rsidR="00A400F1">
        <w:rPr>
          <w:rFonts w:ascii="Arial" w:hAnsi="Arial" w:cs="Arial"/>
          <w:sz w:val="20"/>
          <w:szCs w:val="20"/>
        </w:rPr>
        <w:t xml:space="preserve"> (profesionales y auxiliares)</w:t>
      </w:r>
      <w:r>
        <w:rPr>
          <w:rFonts w:ascii="Arial" w:hAnsi="Arial" w:cs="Arial"/>
          <w:sz w:val="20"/>
          <w:szCs w:val="20"/>
        </w:rPr>
        <w:t xml:space="preserve"> que brindará desde los cuidados básicos hasta los más específicos, en otras palabras hay que adquirir unas competencias en el manejo del paciente hematológico con </w:t>
      </w:r>
      <w:r w:rsidR="0030360B">
        <w:rPr>
          <w:rFonts w:ascii="Arial" w:hAnsi="Arial" w:cs="Arial"/>
          <w:sz w:val="20"/>
          <w:szCs w:val="20"/>
        </w:rPr>
        <w:t>diagnóstico</w:t>
      </w:r>
      <w:r>
        <w:rPr>
          <w:rFonts w:ascii="Arial" w:hAnsi="Arial" w:cs="Arial"/>
          <w:sz w:val="20"/>
          <w:szCs w:val="20"/>
        </w:rPr>
        <w:t xml:space="preserve"> de leucemia aguda, para este caso la competencia </w:t>
      </w:r>
      <w:r w:rsidR="00A400F1">
        <w:rPr>
          <w:rFonts w:ascii="Arial" w:hAnsi="Arial" w:cs="Arial"/>
          <w:sz w:val="20"/>
          <w:szCs w:val="20"/>
        </w:rPr>
        <w:t>se refiere a la aplicación del conocimiento durante el plan de cuidados de enfermería, en la identificación de síntomas y signos causados por el medicamento, en tener la habilidad de saber actuar si se presenta una emergencia, en tomar las medidas preventivas para identificar tempranamente algún síntoma y saber clasificarlo de acuerdo al grado de compromiso</w:t>
      </w:r>
      <w:r>
        <w:rPr>
          <w:rFonts w:ascii="Arial" w:hAnsi="Arial" w:cs="Arial"/>
          <w:sz w:val="20"/>
          <w:szCs w:val="20"/>
        </w:rPr>
        <w:t xml:space="preserve">. </w:t>
      </w:r>
    </w:p>
    <w:p w14:paraId="1FC23CB7" w14:textId="4040979D" w:rsidR="008C3611" w:rsidRDefault="008C3611" w:rsidP="008C3611">
      <w:pPr>
        <w:spacing w:line="276" w:lineRule="auto"/>
        <w:jc w:val="both"/>
        <w:rPr>
          <w:rFonts w:ascii="Arial" w:hAnsi="Arial" w:cs="Arial"/>
          <w:sz w:val="20"/>
          <w:szCs w:val="20"/>
        </w:rPr>
      </w:pPr>
      <w:r>
        <w:rPr>
          <w:rFonts w:ascii="Arial" w:hAnsi="Arial" w:cs="Arial"/>
          <w:sz w:val="20"/>
          <w:szCs w:val="20"/>
        </w:rPr>
        <w:t xml:space="preserve">A continuación, se dan unas recomendaciones de cuidado de enfermería para el paciente que recibirá su tratamiento de inmunoterapia con </w:t>
      </w:r>
      <w:r w:rsidR="0030360B">
        <w:rPr>
          <w:rFonts w:ascii="Arial" w:hAnsi="Arial" w:cs="Arial"/>
          <w:sz w:val="20"/>
          <w:szCs w:val="20"/>
        </w:rPr>
        <w:t>Blinatumomab</w:t>
      </w:r>
      <w:r>
        <w:rPr>
          <w:rFonts w:ascii="Arial" w:hAnsi="Arial" w:cs="Arial"/>
          <w:sz w:val="20"/>
          <w:szCs w:val="20"/>
        </w:rPr>
        <w:t xml:space="preserve">: </w:t>
      </w:r>
    </w:p>
    <w:p w14:paraId="799FFC4A" w14:textId="3265880C" w:rsidR="008C3611" w:rsidRDefault="008C3611" w:rsidP="008C3611">
      <w:pPr>
        <w:pStyle w:val="ListParagraph"/>
        <w:numPr>
          <w:ilvl w:val="0"/>
          <w:numId w:val="4"/>
        </w:numPr>
        <w:spacing w:line="276" w:lineRule="auto"/>
        <w:jc w:val="both"/>
        <w:rPr>
          <w:rFonts w:ascii="Arial" w:hAnsi="Arial" w:cs="Arial"/>
          <w:sz w:val="20"/>
          <w:szCs w:val="20"/>
        </w:rPr>
      </w:pPr>
      <w:r w:rsidRPr="00072029">
        <w:rPr>
          <w:rFonts w:ascii="Arial" w:hAnsi="Arial" w:cs="Arial"/>
          <w:sz w:val="20"/>
          <w:szCs w:val="20"/>
        </w:rPr>
        <w:t xml:space="preserve">El paciente debe permanecer con monitor de signos vitales durante la 1ra semana del tratamiento de su ciclo </w:t>
      </w:r>
      <w:r w:rsidR="00EF4354">
        <w:rPr>
          <w:rFonts w:ascii="Arial" w:hAnsi="Arial" w:cs="Arial"/>
          <w:sz w:val="20"/>
          <w:szCs w:val="20"/>
        </w:rPr>
        <w:t>N°1</w:t>
      </w:r>
      <w:r w:rsidR="00A400F1">
        <w:rPr>
          <w:rFonts w:ascii="Arial" w:hAnsi="Arial" w:cs="Arial"/>
          <w:sz w:val="20"/>
          <w:szCs w:val="20"/>
        </w:rPr>
        <w:t>, así se podrá identificar alteraciones como hipotensión, hipoxia, taquicardia que pueden presentarse en las primeras horas.</w:t>
      </w:r>
    </w:p>
    <w:p w14:paraId="099E8B7D" w14:textId="77777777" w:rsidR="008C3611" w:rsidRDefault="008C3611" w:rsidP="008C3611">
      <w:pPr>
        <w:pStyle w:val="ListParagraph"/>
        <w:spacing w:line="276" w:lineRule="auto"/>
        <w:jc w:val="both"/>
        <w:rPr>
          <w:rFonts w:ascii="Arial" w:hAnsi="Arial" w:cs="Arial"/>
          <w:sz w:val="20"/>
          <w:szCs w:val="20"/>
        </w:rPr>
      </w:pPr>
    </w:p>
    <w:p w14:paraId="2259DD67" w14:textId="28859EA1" w:rsidR="008C3611" w:rsidRDefault="008C3611"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 xml:space="preserve">Garantizar una línea central y exclusiva para la infusión de </w:t>
      </w:r>
      <w:r w:rsidR="0030360B">
        <w:rPr>
          <w:rFonts w:ascii="Arial" w:hAnsi="Arial" w:cs="Arial"/>
          <w:sz w:val="20"/>
          <w:szCs w:val="20"/>
        </w:rPr>
        <w:t>blinatumomab</w:t>
      </w:r>
      <w:r w:rsidR="00EF4354">
        <w:rPr>
          <w:rFonts w:ascii="Arial" w:hAnsi="Arial" w:cs="Arial"/>
          <w:sz w:val="20"/>
          <w:szCs w:val="20"/>
        </w:rPr>
        <w:t xml:space="preserve"> (4)</w:t>
      </w:r>
      <w:r w:rsidR="00A400F1">
        <w:rPr>
          <w:rFonts w:ascii="Arial" w:hAnsi="Arial" w:cs="Arial"/>
          <w:sz w:val="20"/>
          <w:szCs w:val="20"/>
        </w:rPr>
        <w:t xml:space="preserve">, esto permite no mezclar </w:t>
      </w:r>
      <w:proofErr w:type="gramStart"/>
      <w:r w:rsidR="00A400F1">
        <w:rPr>
          <w:rFonts w:ascii="Arial" w:hAnsi="Arial" w:cs="Arial"/>
          <w:sz w:val="20"/>
          <w:szCs w:val="20"/>
        </w:rPr>
        <w:t xml:space="preserve">el  </w:t>
      </w:r>
      <w:proofErr w:type="spellStart"/>
      <w:r w:rsidR="00A400F1">
        <w:rPr>
          <w:rFonts w:ascii="Arial" w:hAnsi="Arial" w:cs="Arial"/>
          <w:sz w:val="20"/>
          <w:szCs w:val="20"/>
        </w:rPr>
        <w:t>blinatumomab</w:t>
      </w:r>
      <w:proofErr w:type="spellEnd"/>
      <w:proofErr w:type="gramEnd"/>
      <w:r w:rsidR="00A400F1">
        <w:rPr>
          <w:rFonts w:ascii="Arial" w:hAnsi="Arial" w:cs="Arial"/>
          <w:sz w:val="20"/>
          <w:szCs w:val="20"/>
        </w:rPr>
        <w:t xml:space="preserve"> con ninguna otra molécula, </w:t>
      </w:r>
      <w:proofErr w:type="spellStart"/>
      <w:r w:rsidR="00A400F1">
        <w:rPr>
          <w:rFonts w:ascii="Arial" w:hAnsi="Arial" w:cs="Arial"/>
          <w:sz w:val="20"/>
          <w:szCs w:val="20"/>
        </w:rPr>
        <w:t>hemocomponente</w:t>
      </w:r>
      <w:proofErr w:type="spellEnd"/>
      <w:r w:rsidR="00A400F1">
        <w:rPr>
          <w:rFonts w:ascii="Arial" w:hAnsi="Arial" w:cs="Arial"/>
          <w:sz w:val="20"/>
          <w:szCs w:val="20"/>
        </w:rPr>
        <w:t xml:space="preserve"> y/o nutriente, también disminuye la posibilidad de errores en la medicación, como pasar bolos o infusiones rápidas.</w:t>
      </w:r>
    </w:p>
    <w:p w14:paraId="6C8F8B96" w14:textId="77777777" w:rsidR="008C3611" w:rsidRPr="000A6153" w:rsidRDefault="008C3611" w:rsidP="008C3611">
      <w:pPr>
        <w:pStyle w:val="ListParagraph"/>
        <w:jc w:val="both"/>
        <w:rPr>
          <w:rFonts w:ascii="Arial" w:hAnsi="Arial" w:cs="Arial"/>
          <w:sz w:val="20"/>
          <w:szCs w:val="20"/>
        </w:rPr>
      </w:pPr>
    </w:p>
    <w:p w14:paraId="59EAEB28" w14:textId="704AAC49" w:rsidR="008C3611" w:rsidRDefault="008C3611"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 xml:space="preserve">Revisar que la mezcla preparada de </w:t>
      </w:r>
      <w:r w:rsidR="0030360B">
        <w:rPr>
          <w:rFonts w:ascii="Arial" w:hAnsi="Arial" w:cs="Arial"/>
          <w:sz w:val="20"/>
          <w:szCs w:val="20"/>
        </w:rPr>
        <w:t>blinatumomab</w:t>
      </w:r>
      <w:r>
        <w:rPr>
          <w:rFonts w:ascii="Arial" w:hAnsi="Arial" w:cs="Arial"/>
          <w:sz w:val="20"/>
          <w:szCs w:val="20"/>
        </w:rPr>
        <w:t xml:space="preserve"> venga en una bolsa de 250 ml de SSN al 0,9</w:t>
      </w:r>
      <w:r w:rsidR="0030360B">
        <w:rPr>
          <w:rFonts w:ascii="Arial" w:hAnsi="Arial" w:cs="Arial"/>
          <w:sz w:val="20"/>
          <w:szCs w:val="20"/>
        </w:rPr>
        <w:t>%,</w:t>
      </w:r>
      <w:r>
        <w:rPr>
          <w:rFonts w:ascii="Arial" w:hAnsi="Arial" w:cs="Arial"/>
          <w:sz w:val="20"/>
          <w:szCs w:val="20"/>
        </w:rPr>
        <w:t xml:space="preserve"> con su equipo de bomba de infusión y un filtro de 0,2 micras, con la línea purgada, lista para instalar en el paciente.</w:t>
      </w:r>
      <w:r w:rsidR="00EF4354">
        <w:rPr>
          <w:rFonts w:ascii="Arial" w:hAnsi="Arial" w:cs="Arial"/>
          <w:sz w:val="20"/>
          <w:szCs w:val="20"/>
        </w:rPr>
        <w:t xml:space="preserve"> (1)</w:t>
      </w:r>
    </w:p>
    <w:p w14:paraId="20CCDEE2" w14:textId="77777777" w:rsidR="0000183C" w:rsidRPr="003913B2" w:rsidRDefault="0000183C" w:rsidP="003913B2">
      <w:pPr>
        <w:pStyle w:val="ListParagraph"/>
        <w:rPr>
          <w:rFonts w:ascii="Arial" w:hAnsi="Arial" w:cs="Arial"/>
          <w:sz w:val="20"/>
          <w:szCs w:val="20"/>
        </w:rPr>
      </w:pPr>
    </w:p>
    <w:p w14:paraId="7BC07170" w14:textId="784A6C4A" w:rsidR="0000183C" w:rsidRDefault="0000183C"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Verificar la velocidad de infusión de acuerdo a la duración de la bolsa preparada (24, 48, 72 o 96 horas)</w:t>
      </w:r>
    </w:p>
    <w:p w14:paraId="244C4C81" w14:textId="77777777" w:rsidR="008C3611" w:rsidRDefault="008C3611" w:rsidP="008C3611">
      <w:pPr>
        <w:pStyle w:val="ListParagraph"/>
        <w:spacing w:line="276" w:lineRule="auto"/>
        <w:jc w:val="both"/>
        <w:rPr>
          <w:rFonts w:ascii="Arial" w:hAnsi="Arial" w:cs="Arial"/>
          <w:sz w:val="20"/>
          <w:szCs w:val="20"/>
        </w:rPr>
      </w:pPr>
    </w:p>
    <w:p w14:paraId="1E1FA4B7" w14:textId="292341E8" w:rsidR="008C3611" w:rsidRDefault="008C3611"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Se realiza el cambio de la bolsa con equipo y filtro diario, la anterior se desecha.</w:t>
      </w:r>
      <w:r w:rsidR="00EF4354">
        <w:rPr>
          <w:rFonts w:ascii="Arial" w:hAnsi="Arial" w:cs="Arial"/>
          <w:sz w:val="20"/>
          <w:szCs w:val="20"/>
        </w:rPr>
        <w:t xml:space="preserve"> (1)</w:t>
      </w:r>
      <w:r w:rsidR="00A400F1">
        <w:rPr>
          <w:rFonts w:ascii="Arial" w:hAnsi="Arial" w:cs="Arial"/>
          <w:sz w:val="20"/>
          <w:szCs w:val="20"/>
        </w:rPr>
        <w:t xml:space="preserve">, debido a que </w:t>
      </w:r>
      <w:proofErr w:type="spellStart"/>
      <w:r w:rsidR="00A400F1">
        <w:rPr>
          <w:rFonts w:ascii="Arial" w:hAnsi="Arial" w:cs="Arial"/>
          <w:sz w:val="20"/>
          <w:szCs w:val="20"/>
        </w:rPr>
        <w:t>Blinatumomab</w:t>
      </w:r>
      <w:proofErr w:type="spellEnd"/>
      <w:r w:rsidR="00A400F1">
        <w:rPr>
          <w:rFonts w:ascii="Arial" w:hAnsi="Arial" w:cs="Arial"/>
          <w:sz w:val="20"/>
          <w:szCs w:val="20"/>
        </w:rPr>
        <w:t xml:space="preserve"> no trae conservantes, es necesario mantener al máximo la asepsia y disminuir riesgo de infecciones a través de la contaminación de la bolsa o vehículo.</w:t>
      </w:r>
    </w:p>
    <w:p w14:paraId="4F36726D" w14:textId="77777777" w:rsidR="001E380A" w:rsidRPr="001E380A" w:rsidRDefault="001E380A" w:rsidP="001E380A">
      <w:pPr>
        <w:pStyle w:val="ListParagraph"/>
        <w:rPr>
          <w:rFonts w:ascii="Arial" w:hAnsi="Arial" w:cs="Arial"/>
          <w:sz w:val="20"/>
          <w:szCs w:val="20"/>
        </w:rPr>
      </w:pPr>
    </w:p>
    <w:p w14:paraId="7BADA240" w14:textId="48A43CB2" w:rsidR="001E380A" w:rsidRDefault="001E380A"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 xml:space="preserve">Cuando se conecta la </w:t>
      </w:r>
      <w:r w:rsidR="00A95073">
        <w:rPr>
          <w:rFonts w:ascii="Arial" w:hAnsi="Arial" w:cs="Arial"/>
          <w:sz w:val="20"/>
          <w:szCs w:val="20"/>
        </w:rPr>
        <w:t>mezcla</w:t>
      </w:r>
      <w:r>
        <w:rPr>
          <w:rFonts w:ascii="Arial" w:hAnsi="Arial" w:cs="Arial"/>
          <w:sz w:val="20"/>
          <w:szCs w:val="20"/>
        </w:rPr>
        <w:t xml:space="preserve"> de </w:t>
      </w:r>
      <w:r w:rsidR="002C25B0">
        <w:rPr>
          <w:rFonts w:ascii="Arial" w:hAnsi="Arial" w:cs="Arial"/>
          <w:sz w:val="20"/>
          <w:szCs w:val="20"/>
        </w:rPr>
        <w:t>blinatumomab</w:t>
      </w:r>
      <w:r w:rsidR="00A95073">
        <w:rPr>
          <w:rFonts w:ascii="Arial" w:hAnsi="Arial" w:cs="Arial"/>
          <w:sz w:val="20"/>
          <w:szCs w:val="20"/>
        </w:rPr>
        <w:t xml:space="preserve"> al paciente</w:t>
      </w:r>
      <w:r>
        <w:rPr>
          <w:rFonts w:ascii="Arial" w:hAnsi="Arial" w:cs="Arial"/>
          <w:sz w:val="20"/>
          <w:szCs w:val="20"/>
        </w:rPr>
        <w:t xml:space="preserve">, se debe hacer con una bomba de </w:t>
      </w:r>
      <w:r w:rsidR="00A95073">
        <w:rPr>
          <w:rFonts w:ascii="Arial" w:hAnsi="Arial" w:cs="Arial"/>
          <w:sz w:val="20"/>
          <w:szCs w:val="20"/>
        </w:rPr>
        <w:t>infusión</w:t>
      </w:r>
      <w:r>
        <w:rPr>
          <w:rFonts w:ascii="Arial" w:hAnsi="Arial" w:cs="Arial"/>
          <w:sz w:val="20"/>
          <w:szCs w:val="20"/>
        </w:rPr>
        <w:t xml:space="preserve"> exclusiva para disminuir el riesgo de confusión con otros medicamentos y evitar el paso de bolos o aumento de la velocidad de </w:t>
      </w:r>
      <w:r w:rsidR="0030360B">
        <w:rPr>
          <w:rFonts w:ascii="Arial" w:hAnsi="Arial" w:cs="Arial"/>
          <w:sz w:val="20"/>
          <w:szCs w:val="20"/>
        </w:rPr>
        <w:t>infusión</w:t>
      </w:r>
      <w:r>
        <w:rPr>
          <w:rFonts w:ascii="Arial" w:hAnsi="Arial" w:cs="Arial"/>
          <w:sz w:val="20"/>
          <w:szCs w:val="20"/>
        </w:rPr>
        <w:t xml:space="preserve"> </w:t>
      </w:r>
      <w:r w:rsidR="0000183C">
        <w:rPr>
          <w:rFonts w:ascii="Arial" w:hAnsi="Arial" w:cs="Arial"/>
          <w:sz w:val="20"/>
          <w:szCs w:val="20"/>
        </w:rPr>
        <w:t xml:space="preserve">de </w:t>
      </w:r>
      <w:proofErr w:type="spellStart"/>
      <w:r w:rsidR="002C25B0">
        <w:rPr>
          <w:rFonts w:ascii="Arial" w:hAnsi="Arial" w:cs="Arial"/>
          <w:sz w:val="20"/>
          <w:szCs w:val="20"/>
        </w:rPr>
        <w:t>blinatumomab</w:t>
      </w:r>
      <w:proofErr w:type="spellEnd"/>
      <w:r w:rsidR="005A0717">
        <w:rPr>
          <w:rFonts w:ascii="Arial" w:hAnsi="Arial" w:cs="Arial"/>
          <w:sz w:val="20"/>
          <w:szCs w:val="20"/>
        </w:rPr>
        <w:t>, como barrera de seguridad la bomba debe estar rotulada o en su pantalla mostrar el nombre de la molécula Blinatumomab.</w:t>
      </w:r>
    </w:p>
    <w:p w14:paraId="094A7C03" w14:textId="77777777" w:rsidR="001E380A" w:rsidRPr="001E380A" w:rsidRDefault="001E380A" w:rsidP="001E380A">
      <w:pPr>
        <w:pStyle w:val="ListParagraph"/>
        <w:rPr>
          <w:rFonts w:ascii="Arial" w:hAnsi="Arial" w:cs="Arial"/>
          <w:sz w:val="20"/>
          <w:szCs w:val="20"/>
        </w:rPr>
      </w:pPr>
    </w:p>
    <w:p w14:paraId="317C515F" w14:textId="19F86268" w:rsidR="001E380A" w:rsidRDefault="001E380A"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 xml:space="preserve">La bomba de </w:t>
      </w:r>
      <w:r w:rsidR="0030360B">
        <w:rPr>
          <w:rFonts w:ascii="Arial" w:hAnsi="Arial" w:cs="Arial"/>
          <w:sz w:val="20"/>
          <w:szCs w:val="20"/>
        </w:rPr>
        <w:t>infusión</w:t>
      </w:r>
      <w:r>
        <w:rPr>
          <w:rFonts w:ascii="Arial" w:hAnsi="Arial" w:cs="Arial"/>
          <w:sz w:val="20"/>
          <w:szCs w:val="20"/>
        </w:rPr>
        <w:t xml:space="preserve"> se debe bloquear una vez se programe la mezcla de blinatum</w:t>
      </w:r>
      <w:r w:rsidR="002C25B0">
        <w:rPr>
          <w:rFonts w:ascii="Arial" w:hAnsi="Arial" w:cs="Arial"/>
          <w:sz w:val="20"/>
          <w:szCs w:val="20"/>
        </w:rPr>
        <w:t>o</w:t>
      </w:r>
      <w:r>
        <w:rPr>
          <w:rFonts w:ascii="Arial" w:hAnsi="Arial" w:cs="Arial"/>
          <w:sz w:val="20"/>
          <w:szCs w:val="20"/>
        </w:rPr>
        <w:t>mab</w:t>
      </w:r>
      <w:r w:rsidR="005A0717">
        <w:rPr>
          <w:rFonts w:ascii="Arial" w:hAnsi="Arial" w:cs="Arial"/>
          <w:sz w:val="20"/>
          <w:szCs w:val="20"/>
        </w:rPr>
        <w:t xml:space="preserve"> y solo se manipulará por personal entrenado en el medicamento.</w:t>
      </w:r>
    </w:p>
    <w:p w14:paraId="7DE34B75" w14:textId="77777777" w:rsidR="001E380A" w:rsidRPr="001E380A" w:rsidRDefault="001E380A" w:rsidP="001E380A">
      <w:pPr>
        <w:pStyle w:val="ListParagraph"/>
        <w:rPr>
          <w:rFonts w:ascii="Arial" w:hAnsi="Arial" w:cs="Arial"/>
          <w:sz w:val="20"/>
          <w:szCs w:val="20"/>
        </w:rPr>
      </w:pPr>
    </w:p>
    <w:p w14:paraId="006D585B" w14:textId="512E9FDD" w:rsidR="001E380A" w:rsidRDefault="0030360B"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El volumen para programar siempre</w:t>
      </w:r>
      <w:r w:rsidR="001E380A">
        <w:rPr>
          <w:rFonts w:ascii="Arial" w:hAnsi="Arial" w:cs="Arial"/>
          <w:sz w:val="20"/>
          <w:szCs w:val="20"/>
        </w:rPr>
        <w:t xml:space="preserve"> será 240 ml y el resto que se observe en la bolsa al finalizar las </w:t>
      </w:r>
      <w:r>
        <w:rPr>
          <w:rFonts w:ascii="Arial" w:hAnsi="Arial" w:cs="Arial"/>
          <w:sz w:val="20"/>
          <w:szCs w:val="20"/>
        </w:rPr>
        <w:t>24,</w:t>
      </w:r>
      <w:r w:rsidR="001E380A">
        <w:rPr>
          <w:rFonts w:ascii="Arial" w:hAnsi="Arial" w:cs="Arial"/>
          <w:sz w:val="20"/>
          <w:szCs w:val="20"/>
        </w:rPr>
        <w:t xml:space="preserve"> 48, 72 o 96 horas según sea el caso, se desecha, NUNCA reprogramar el volumen restante</w:t>
      </w:r>
      <w:r w:rsidR="00A95073">
        <w:rPr>
          <w:rFonts w:ascii="Arial" w:hAnsi="Arial" w:cs="Arial"/>
          <w:sz w:val="20"/>
          <w:szCs w:val="20"/>
        </w:rPr>
        <w:t xml:space="preserve">. </w:t>
      </w:r>
      <w:r w:rsidR="00EF4354">
        <w:rPr>
          <w:rFonts w:ascii="Arial" w:hAnsi="Arial" w:cs="Arial"/>
          <w:sz w:val="20"/>
          <w:szCs w:val="20"/>
        </w:rPr>
        <w:t>(1)</w:t>
      </w:r>
    </w:p>
    <w:p w14:paraId="3EFECEA2" w14:textId="77777777" w:rsidR="008C3611" w:rsidRPr="00072029" w:rsidRDefault="008C3611" w:rsidP="008C3611">
      <w:pPr>
        <w:pStyle w:val="ListParagraph"/>
        <w:jc w:val="both"/>
        <w:rPr>
          <w:rFonts w:ascii="Arial" w:hAnsi="Arial" w:cs="Arial"/>
          <w:sz w:val="20"/>
          <w:szCs w:val="20"/>
        </w:rPr>
      </w:pPr>
    </w:p>
    <w:p w14:paraId="5049E1A3" w14:textId="45C5D10D" w:rsidR="008C3611" w:rsidRDefault="008C3611"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lastRenderedPageBreak/>
        <w:t xml:space="preserve">Los resultados de laboratorios </w:t>
      </w:r>
      <w:r w:rsidR="0030360B">
        <w:rPr>
          <w:rFonts w:ascii="Arial" w:hAnsi="Arial" w:cs="Arial"/>
          <w:sz w:val="20"/>
          <w:szCs w:val="20"/>
        </w:rPr>
        <w:t>para</w:t>
      </w:r>
      <w:r>
        <w:rPr>
          <w:rFonts w:ascii="Arial" w:hAnsi="Arial" w:cs="Arial"/>
          <w:sz w:val="20"/>
          <w:szCs w:val="20"/>
        </w:rPr>
        <w:t xml:space="preserve"> tener en cuenta son hemograma, transaminasas y bilirrubinas totales. Se deben mencionar en el cambio de turno.</w:t>
      </w:r>
    </w:p>
    <w:p w14:paraId="3D61FA50" w14:textId="77777777" w:rsidR="008C3611" w:rsidRPr="00B74955" w:rsidRDefault="008C3611" w:rsidP="008C3611">
      <w:pPr>
        <w:pStyle w:val="ListParagraph"/>
        <w:jc w:val="both"/>
        <w:rPr>
          <w:rFonts w:ascii="Arial" w:hAnsi="Arial" w:cs="Arial"/>
          <w:sz w:val="20"/>
          <w:szCs w:val="20"/>
        </w:rPr>
      </w:pPr>
    </w:p>
    <w:p w14:paraId="72CCAF91" w14:textId="5FB94337" w:rsidR="008C3611" w:rsidRPr="00B74955" w:rsidRDefault="008C3611" w:rsidP="008C3611">
      <w:pPr>
        <w:pStyle w:val="ListParagraph"/>
        <w:numPr>
          <w:ilvl w:val="0"/>
          <w:numId w:val="4"/>
        </w:numPr>
        <w:spacing w:line="276" w:lineRule="auto"/>
        <w:jc w:val="both"/>
        <w:rPr>
          <w:rFonts w:ascii="Arial" w:hAnsi="Arial" w:cs="Arial"/>
          <w:sz w:val="20"/>
          <w:szCs w:val="20"/>
        </w:rPr>
      </w:pPr>
      <w:r>
        <w:rPr>
          <w:rFonts w:ascii="Arial" w:hAnsi="Arial" w:cs="Arial"/>
          <w:sz w:val="20"/>
          <w:szCs w:val="20"/>
        </w:rPr>
        <w:t>La v</w:t>
      </w:r>
      <w:r w:rsidRPr="00B74955">
        <w:rPr>
          <w:rFonts w:ascii="Arial" w:hAnsi="Arial" w:cs="Arial"/>
          <w:sz w:val="20"/>
          <w:szCs w:val="20"/>
        </w:rPr>
        <w:t xml:space="preserve">aloración de enfermería diaria </w:t>
      </w:r>
      <w:r>
        <w:rPr>
          <w:rFonts w:ascii="Arial" w:hAnsi="Arial" w:cs="Arial"/>
          <w:sz w:val="20"/>
          <w:szCs w:val="20"/>
        </w:rPr>
        <w:t xml:space="preserve">debe </w:t>
      </w:r>
      <w:r w:rsidRPr="00B74955">
        <w:rPr>
          <w:rFonts w:ascii="Arial" w:hAnsi="Arial" w:cs="Arial"/>
          <w:sz w:val="20"/>
          <w:szCs w:val="20"/>
        </w:rPr>
        <w:t>busca</w:t>
      </w:r>
      <w:r>
        <w:rPr>
          <w:rFonts w:ascii="Arial" w:hAnsi="Arial" w:cs="Arial"/>
          <w:sz w:val="20"/>
          <w:szCs w:val="20"/>
        </w:rPr>
        <w:t>r</w:t>
      </w:r>
      <w:r w:rsidRPr="00B74955">
        <w:rPr>
          <w:rFonts w:ascii="Arial" w:hAnsi="Arial" w:cs="Arial"/>
          <w:sz w:val="20"/>
          <w:szCs w:val="20"/>
        </w:rPr>
        <w:t xml:space="preserve"> l</w:t>
      </w:r>
      <w:r>
        <w:rPr>
          <w:rFonts w:ascii="Arial" w:hAnsi="Arial" w:cs="Arial"/>
          <w:sz w:val="20"/>
          <w:szCs w:val="20"/>
        </w:rPr>
        <w:t>a presencia de s</w:t>
      </w:r>
      <w:r w:rsidRPr="00B74955">
        <w:rPr>
          <w:rFonts w:ascii="Arial" w:hAnsi="Arial" w:cs="Arial"/>
          <w:sz w:val="20"/>
          <w:szCs w:val="20"/>
        </w:rPr>
        <w:t>íntomas</w:t>
      </w:r>
      <w:r>
        <w:rPr>
          <w:rFonts w:ascii="Arial" w:hAnsi="Arial" w:cs="Arial"/>
          <w:sz w:val="20"/>
          <w:szCs w:val="20"/>
        </w:rPr>
        <w:t xml:space="preserve"> por toxicidad al medicamento</w:t>
      </w:r>
      <w:r w:rsidR="00FE312A">
        <w:rPr>
          <w:rFonts w:ascii="Arial" w:hAnsi="Arial" w:cs="Arial"/>
          <w:sz w:val="20"/>
          <w:szCs w:val="20"/>
        </w:rPr>
        <w:t xml:space="preserve">, en especial el estado neurológico (cefalea, confusión, somnolencia, convulsiones, </w:t>
      </w:r>
      <w:r w:rsidR="0000183C">
        <w:rPr>
          <w:rFonts w:ascii="Arial" w:hAnsi="Arial" w:cs="Arial"/>
          <w:sz w:val="20"/>
          <w:szCs w:val="20"/>
        </w:rPr>
        <w:t>desorientación</w:t>
      </w:r>
      <w:r w:rsidR="00FE312A">
        <w:rPr>
          <w:rFonts w:ascii="Arial" w:hAnsi="Arial" w:cs="Arial"/>
          <w:sz w:val="20"/>
          <w:szCs w:val="20"/>
        </w:rPr>
        <w:t>) y la aparición de síntomas de síndrome de liberación de citoquinas: fiebre, hipotensión, fuga capilar, disfunción orgánica. Debe clasificarse adecuadamente la severidad del evento y ajustar el tratamiento de acuerdo con las recomendaciones.</w:t>
      </w:r>
    </w:p>
    <w:p w14:paraId="3960F785" w14:textId="58048780" w:rsidR="007933C6" w:rsidRPr="00EF4354" w:rsidRDefault="007933C6" w:rsidP="009F620B">
      <w:pPr>
        <w:spacing w:line="276" w:lineRule="auto"/>
        <w:rPr>
          <w:rFonts w:ascii="Arial" w:hAnsi="Arial" w:cs="Arial"/>
          <w:b/>
          <w:bCs/>
          <w:sz w:val="20"/>
          <w:szCs w:val="20"/>
        </w:rPr>
      </w:pPr>
    </w:p>
    <w:p w14:paraId="53D12294" w14:textId="61548AEA" w:rsidR="00EF4354" w:rsidRPr="00EF4354" w:rsidRDefault="00EF4354" w:rsidP="009F620B">
      <w:pPr>
        <w:spacing w:line="276" w:lineRule="auto"/>
        <w:rPr>
          <w:rFonts w:ascii="Arial" w:hAnsi="Arial" w:cs="Arial"/>
          <w:b/>
          <w:bCs/>
          <w:sz w:val="20"/>
          <w:szCs w:val="20"/>
        </w:rPr>
      </w:pPr>
      <w:r w:rsidRPr="00EF4354">
        <w:rPr>
          <w:rFonts w:ascii="Arial" w:hAnsi="Arial" w:cs="Arial"/>
          <w:b/>
          <w:bCs/>
          <w:sz w:val="20"/>
          <w:szCs w:val="20"/>
        </w:rPr>
        <w:t>¿CUÁLES C</w:t>
      </w:r>
      <w:r w:rsidR="0000183C">
        <w:rPr>
          <w:rFonts w:ascii="Arial" w:hAnsi="Arial" w:cs="Arial"/>
          <w:b/>
          <w:bCs/>
          <w:sz w:val="20"/>
          <w:szCs w:val="20"/>
        </w:rPr>
        <w:t>S</w:t>
      </w:r>
      <w:r w:rsidRPr="00EF4354">
        <w:rPr>
          <w:rFonts w:ascii="Arial" w:hAnsi="Arial" w:cs="Arial"/>
          <w:b/>
          <w:bCs/>
          <w:sz w:val="20"/>
          <w:szCs w:val="20"/>
        </w:rPr>
        <w:t>ON LOS EVENTOS Y TOXICIDADES M</w:t>
      </w:r>
      <w:r w:rsidR="0000183C">
        <w:rPr>
          <w:rFonts w:ascii="Arial" w:hAnsi="Arial" w:cs="Arial"/>
          <w:b/>
          <w:bCs/>
          <w:sz w:val="20"/>
          <w:szCs w:val="20"/>
        </w:rPr>
        <w:t>Á</w:t>
      </w:r>
      <w:r w:rsidRPr="00EF4354">
        <w:rPr>
          <w:rFonts w:ascii="Arial" w:hAnsi="Arial" w:cs="Arial"/>
          <w:b/>
          <w:bCs/>
          <w:sz w:val="20"/>
          <w:szCs w:val="20"/>
        </w:rPr>
        <w:t>S FRECUENTES?</w:t>
      </w:r>
    </w:p>
    <w:p w14:paraId="0CBB1968" w14:textId="432021D1" w:rsidR="00EF4354" w:rsidRDefault="00EF4354" w:rsidP="00FE312A">
      <w:pPr>
        <w:spacing w:line="276" w:lineRule="auto"/>
        <w:jc w:val="both"/>
        <w:rPr>
          <w:rFonts w:ascii="Arial" w:hAnsi="Arial" w:cs="Arial"/>
          <w:sz w:val="20"/>
          <w:szCs w:val="20"/>
        </w:rPr>
      </w:pPr>
      <w:r>
        <w:rPr>
          <w:rFonts w:ascii="Arial" w:hAnsi="Arial" w:cs="Arial"/>
          <w:sz w:val="20"/>
          <w:szCs w:val="20"/>
        </w:rPr>
        <w:t xml:space="preserve">Es importante que el profesional de la salud, en este caso la enfermera (o) tenga conocimiento de los síntomas que se pueden presentar una vez se inicie la </w:t>
      </w:r>
      <w:r w:rsidR="005A0717">
        <w:rPr>
          <w:rFonts w:ascii="Arial" w:hAnsi="Arial" w:cs="Arial"/>
          <w:sz w:val="20"/>
          <w:szCs w:val="20"/>
        </w:rPr>
        <w:t>infusión</w:t>
      </w:r>
      <w:r>
        <w:rPr>
          <w:rFonts w:ascii="Arial" w:hAnsi="Arial" w:cs="Arial"/>
          <w:sz w:val="20"/>
          <w:szCs w:val="20"/>
        </w:rPr>
        <w:t xml:space="preserve"> del Blinatumomab, de esta manera podrá educar al paciente, cuidador y equipo de trabajo </w:t>
      </w:r>
      <w:r w:rsidR="00A46D38">
        <w:rPr>
          <w:rFonts w:ascii="Arial" w:hAnsi="Arial" w:cs="Arial"/>
          <w:sz w:val="20"/>
          <w:szCs w:val="20"/>
        </w:rPr>
        <w:t>de</w:t>
      </w:r>
      <w:r>
        <w:rPr>
          <w:rFonts w:ascii="Arial" w:hAnsi="Arial" w:cs="Arial"/>
          <w:sz w:val="20"/>
          <w:szCs w:val="20"/>
        </w:rPr>
        <w:t xml:space="preserve"> cada turno, en Colombia estos pacientes se manejan de forma intrahospitalaria, por lo tanto el paciente se encuentra bajo la vigilancia y cuidado del personal de enfermería durante las 24 horas de cada día de su hospitalización, </w:t>
      </w:r>
      <w:r w:rsidR="00F70002">
        <w:rPr>
          <w:rFonts w:ascii="Arial" w:hAnsi="Arial" w:cs="Arial"/>
          <w:sz w:val="20"/>
          <w:szCs w:val="20"/>
        </w:rPr>
        <w:t>entonces entre mayor sea el entrenamiento y el conocimiento suministrado tanto a profesionales como auxiliares que brindan el cuidado directo a los pacientes, así mismo aumenta la seguridad de la atención y disminuyen las complicaciones, permitiendo un actuar inmediato.</w:t>
      </w:r>
    </w:p>
    <w:p w14:paraId="1F8BEBA7" w14:textId="219ED2AD" w:rsidR="002671B2" w:rsidRDefault="00A46D38" w:rsidP="00FE312A">
      <w:pPr>
        <w:spacing w:line="276" w:lineRule="auto"/>
        <w:jc w:val="both"/>
        <w:rPr>
          <w:rFonts w:ascii="Arial" w:hAnsi="Arial" w:cs="Arial"/>
          <w:sz w:val="20"/>
          <w:szCs w:val="20"/>
        </w:rPr>
      </w:pPr>
      <w:r>
        <w:rPr>
          <w:rFonts w:ascii="Arial" w:hAnsi="Arial" w:cs="Arial"/>
          <w:sz w:val="20"/>
          <w:szCs w:val="20"/>
        </w:rPr>
        <w:t xml:space="preserve">Los eventos que se presentaron durante los ensayos clínicos fueron los siguientes (6,7,8): </w:t>
      </w:r>
    </w:p>
    <w:p w14:paraId="14655185" w14:textId="42A64592"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Eventos neurológicos</w:t>
      </w:r>
    </w:p>
    <w:p w14:paraId="7FC7CFD9" w14:textId="62861750"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Infecciones</w:t>
      </w:r>
    </w:p>
    <w:p w14:paraId="34302C77" w14:textId="0F9908C1"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Síndrome de liberación de citoquinas</w:t>
      </w:r>
    </w:p>
    <w:p w14:paraId="7CF18C3B" w14:textId="16B29BE9"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 xml:space="preserve">Reacciones a la </w:t>
      </w:r>
      <w:r w:rsidR="005A0717">
        <w:rPr>
          <w:rFonts w:ascii="Arial" w:hAnsi="Arial" w:cs="Arial"/>
          <w:sz w:val="20"/>
          <w:szCs w:val="20"/>
        </w:rPr>
        <w:t>infusión</w:t>
      </w:r>
      <w:r>
        <w:rPr>
          <w:rFonts w:ascii="Arial" w:hAnsi="Arial" w:cs="Arial"/>
          <w:sz w:val="20"/>
          <w:szCs w:val="20"/>
        </w:rPr>
        <w:t xml:space="preserve"> </w:t>
      </w:r>
    </w:p>
    <w:p w14:paraId="3B75A701" w14:textId="46221BA1"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Síndrome de lisis tumoral</w:t>
      </w:r>
    </w:p>
    <w:p w14:paraId="258ACB0D" w14:textId="0B692E9F"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Neutropenia y neutropenia febril</w:t>
      </w:r>
    </w:p>
    <w:p w14:paraId="5D2E2E53" w14:textId="5E705970"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 xml:space="preserve">Errores de medicación </w:t>
      </w:r>
    </w:p>
    <w:p w14:paraId="1723FA4D" w14:textId="600F54D9"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 xml:space="preserve">Elevación de las enzimas </w:t>
      </w:r>
      <w:r w:rsidR="005A0717">
        <w:rPr>
          <w:rFonts w:ascii="Arial" w:hAnsi="Arial" w:cs="Arial"/>
          <w:sz w:val="20"/>
          <w:szCs w:val="20"/>
        </w:rPr>
        <w:t>hepáticas</w:t>
      </w:r>
    </w:p>
    <w:p w14:paraId="2559FDD8" w14:textId="2C186DAD" w:rsidR="00A46D38" w:rsidRDefault="00A46D38" w:rsidP="00A46D38">
      <w:pPr>
        <w:pStyle w:val="ListParagraph"/>
        <w:numPr>
          <w:ilvl w:val="0"/>
          <w:numId w:val="6"/>
        </w:numPr>
        <w:spacing w:line="276" w:lineRule="auto"/>
        <w:rPr>
          <w:rFonts w:ascii="Arial" w:hAnsi="Arial" w:cs="Arial"/>
          <w:sz w:val="20"/>
          <w:szCs w:val="20"/>
        </w:rPr>
      </w:pPr>
      <w:r>
        <w:rPr>
          <w:rFonts w:ascii="Arial" w:hAnsi="Arial" w:cs="Arial"/>
          <w:sz w:val="20"/>
          <w:szCs w:val="20"/>
        </w:rPr>
        <w:t>Pancreatitis</w:t>
      </w:r>
    </w:p>
    <w:p w14:paraId="0F327996" w14:textId="1374DA68" w:rsidR="00A46D38" w:rsidRDefault="005A0717" w:rsidP="00A46D38">
      <w:pPr>
        <w:pStyle w:val="ListParagraph"/>
        <w:numPr>
          <w:ilvl w:val="0"/>
          <w:numId w:val="6"/>
        </w:numPr>
        <w:spacing w:line="276" w:lineRule="auto"/>
        <w:rPr>
          <w:rFonts w:ascii="Arial" w:hAnsi="Arial" w:cs="Arial"/>
          <w:sz w:val="20"/>
          <w:szCs w:val="20"/>
        </w:rPr>
      </w:pPr>
      <w:r>
        <w:rPr>
          <w:rFonts w:ascii="Arial" w:hAnsi="Arial" w:cs="Arial"/>
          <w:sz w:val="20"/>
          <w:szCs w:val="20"/>
        </w:rPr>
        <w:t>Leuco encefalopatía</w:t>
      </w:r>
    </w:p>
    <w:p w14:paraId="43E94ECF" w14:textId="68C3B6C1" w:rsidR="00FE312A" w:rsidRDefault="00A46D38" w:rsidP="009F620B">
      <w:pPr>
        <w:spacing w:line="276" w:lineRule="auto"/>
        <w:rPr>
          <w:rFonts w:ascii="Arial" w:hAnsi="Arial" w:cs="Arial"/>
          <w:sz w:val="20"/>
          <w:szCs w:val="20"/>
        </w:rPr>
      </w:pPr>
      <w:r>
        <w:rPr>
          <w:rFonts w:ascii="Arial" w:hAnsi="Arial" w:cs="Arial"/>
          <w:sz w:val="20"/>
          <w:szCs w:val="20"/>
        </w:rPr>
        <w:t>Varios estudios realizados muestran la proporción en que se presentaron los eventos adversos</w:t>
      </w:r>
      <w:r w:rsidR="00FE312A">
        <w:rPr>
          <w:rFonts w:ascii="Arial" w:hAnsi="Arial" w:cs="Arial"/>
          <w:sz w:val="20"/>
          <w:szCs w:val="20"/>
        </w:rPr>
        <w:t xml:space="preserve">, la siguiente figura es un ejemplo de uno de ellos </w:t>
      </w:r>
      <w:r w:rsidR="0000183C">
        <w:rPr>
          <w:rFonts w:ascii="Arial" w:hAnsi="Arial" w:cs="Arial"/>
          <w:sz w:val="20"/>
          <w:szCs w:val="20"/>
        </w:rPr>
        <w:t xml:space="preserve">donde </w:t>
      </w:r>
      <w:proofErr w:type="gramStart"/>
      <w:r w:rsidR="0000183C">
        <w:rPr>
          <w:rFonts w:ascii="Arial" w:hAnsi="Arial" w:cs="Arial"/>
          <w:sz w:val="20"/>
          <w:szCs w:val="20"/>
        </w:rPr>
        <w:t xml:space="preserve">se </w:t>
      </w:r>
      <w:r>
        <w:rPr>
          <w:rFonts w:ascii="Arial" w:hAnsi="Arial" w:cs="Arial"/>
          <w:sz w:val="20"/>
          <w:szCs w:val="20"/>
        </w:rPr>
        <w:t xml:space="preserve"> agrupan</w:t>
      </w:r>
      <w:proofErr w:type="gramEnd"/>
      <w:r>
        <w:rPr>
          <w:rFonts w:ascii="Arial" w:hAnsi="Arial" w:cs="Arial"/>
          <w:sz w:val="20"/>
          <w:szCs w:val="20"/>
        </w:rPr>
        <w:t xml:space="preserve"> en </w:t>
      </w:r>
      <w:r w:rsidR="00FE312A">
        <w:rPr>
          <w:rFonts w:ascii="Arial" w:hAnsi="Arial" w:cs="Arial"/>
          <w:sz w:val="20"/>
          <w:szCs w:val="20"/>
        </w:rPr>
        <w:t>eventos neurológicos y no neurológicos.</w:t>
      </w:r>
    </w:p>
    <w:p w14:paraId="15D119C7" w14:textId="6881467F" w:rsidR="002671B2" w:rsidRDefault="00FE312A" w:rsidP="009F620B">
      <w:pPr>
        <w:spacing w:line="276" w:lineRule="auto"/>
        <w:rPr>
          <w:rFonts w:ascii="Arial" w:hAnsi="Arial" w:cs="Arial"/>
          <w:sz w:val="20"/>
          <w:szCs w:val="20"/>
        </w:rPr>
      </w:pPr>
      <w:r>
        <w:rPr>
          <w:rFonts w:ascii="Arial" w:hAnsi="Arial" w:cs="Arial"/>
          <w:sz w:val="20"/>
          <w:szCs w:val="20"/>
        </w:rPr>
        <w:lastRenderedPageBreak/>
        <w:t>F</w:t>
      </w:r>
      <w:r w:rsidR="002671B2">
        <w:rPr>
          <w:rFonts w:ascii="Arial" w:hAnsi="Arial" w:cs="Arial"/>
          <w:sz w:val="20"/>
          <w:szCs w:val="20"/>
        </w:rPr>
        <w:t>igura 3: eventos adversos no neurológicos y neurológicos. (6)</w:t>
      </w:r>
      <w:r w:rsidR="002671B2" w:rsidRPr="002671B2">
        <w:rPr>
          <w:rFonts w:ascii="Arial" w:hAnsi="Arial" w:cs="Arial"/>
          <w:noProof/>
          <w:sz w:val="20"/>
          <w:szCs w:val="20"/>
          <w:lang w:eastAsia="es-CO"/>
        </w:rPr>
        <w:drawing>
          <wp:inline distT="0" distB="0" distL="0" distR="0" wp14:anchorId="39A70529" wp14:editId="5AC6428E">
            <wp:extent cx="3911600" cy="3476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1813" cy="3476814"/>
                    </a:xfrm>
                    <a:prstGeom prst="rect">
                      <a:avLst/>
                    </a:prstGeom>
                  </pic:spPr>
                </pic:pic>
              </a:graphicData>
            </a:graphic>
          </wp:inline>
        </w:drawing>
      </w:r>
    </w:p>
    <w:p w14:paraId="00BA682C" w14:textId="0B07EC4A" w:rsidR="002671B2" w:rsidRDefault="005A0717" w:rsidP="006B269C">
      <w:pPr>
        <w:spacing w:line="276" w:lineRule="auto"/>
        <w:jc w:val="both"/>
        <w:rPr>
          <w:rFonts w:ascii="Arial" w:hAnsi="Arial" w:cs="Arial"/>
          <w:sz w:val="20"/>
          <w:szCs w:val="20"/>
        </w:rPr>
      </w:pPr>
      <w:r>
        <w:rPr>
          <w:rFonts w:ascii="Arial" w:hAnsi="Arial" w:cs="Arial"/>
          <w:sz w:val="20"/>
          <w:szCs w:val="20"/>
        </w:rPr>
        <w:t xml:space="preserve">En algunos casos se pueden llegar a confundir </w:t>
      </w:r>
      <w:r w:rsidR="003519C9">
        <w:rPr>
          <w:rFonts w:ascii="Arial" w:hAnsi="Arial" w:cs="Arial"/>
          <w:sz w:val="20"/>
          <w:szCs w:val="20"/>
        </w:rPr>
        <w:t>los</w:t>
      </w:r>
      <w:r>
        <w:rPr>
          <w:rFonts w:ascii="Arial" w:hAnsi="Arial" w:cs="Arial"/>
          <w:sz w:val="20"/>
          <w:szCs w:val="20"/>
        </w:rPr>
        <w:t xml:space="preserve"> síntomas del Síndrome de </w:t>
      </w:r>
      <w:r w:rsidR="003519C9">
        <w:rPr>
          <w:rFonts w:ascii="Arial" w:hAnsi="Arial" w:cs="Arial"/>
          <w:sz w:val="20"/>
          <w:szCs w:val="20"/>
        </w:rPr>
        <w:t>Liberación</w:t>
      </w:r>
      <w:r>
        <w:rPr>
          <w:rFonts w:ascii="Arial" w:hAnsi="Arial" w:cs="Arial"/>
          <w:sz w:val="20"/>
          <w:szCs w:val="20"/>
        </w:rPr>
        <w:t xml:space="preserve"> de Citoquinas</w:t>
      </w:r>
      <w:r w:rsidR="003519C9">
        <w:rPr>
          <w:rFonts w:ascii="Arial" w:hAnsi="Arial" w:cs="Arial"/>
          <w:sz w:val="20"/>
          <w:szCs w:val="20"/>
        </w:rPr>
        <w:t xml:space="preserve"> (SLC)</w:t>
      </w:r>
      <w:r>
        <w:rPr>
          <w:rFonts w:ascii="Arial" w:hAnsi="Arial" w:cs="Arial"/>
          <w:sz w:val="20"/>
          <w:szCs w:val="20"/>
        </w:rPr>
        <w:t xml:space="preserve"> con cuadros de neutropenia febril, por eso es importante conocer los diferentes grados de toxicidad </w:t>
      </w:r>
      <w:r w:rsidR="003519C9">
        <w:rPr>
          <w:rFonts w:ascii="Arial" w:hAnsi="Arial" w:cs="Arial"/>
          <w:sz w:val="20"/>
          <w:szCs w:val="20"/>
        </w:rPr>
        <w:t>del SLC, para no detener la infusión de blinatumomab sin justificación, como también se puede presentar el caso contrario en pacientes que cursan con neutropenia desde el inicio del tratamiento.</w:t>
      </w:r>
    </w:p>
    <w:p w14:paraId="4A00859C" w14:textId="37B4C184" w:rsidR="003519C9" w:rsidRDefault="003519C9" w:rsidP="006B269C">
      <w:pPr>
        <w:spacing w:line="276" w:lineRule="auto"/>
        <w:jc w:val="both"/>
        <w:rPr>
          <w:rFonts w:ascii="Arial" w:hAnsi="Arial" w:cs="Arial"/>
          <w:sz w:val="20"/>
          <w:szCs w:val="20"/>
        </w:rPr>
      </w:pPr>
      <w:r>
        <w:rPr>
          <w:rFonts w:ascii="Arial" w:hAnsi="Arial" w:cs="Arial"/>
          <w:sz w:val="20"/>
          <w:szCs w:val="20"/>
        </w:rPr>
        <w:t xml:space="preserve">En caso de interrumpirse la infusión por </w:t>
      </w:r>
      <w:r w:rsidR="0000183C">
        <w:rPr>
          <w:rFonts w:ascii="Arial" w:hAnsi="Arial" w:cs="Arial"/>
          <w:sz w:val="20"/>
          <w:szCs w:val="20"/>
        </w:rPr>
        <w:t>más</w:t>
      </w:r>
      <w:r>
        <w:rPr>
          <w:rFonts w:ascii="Arial" w:hAnsi="Arial" w:cs="Arial"/>
          <w:sz w:val="20"/>
          <w:szCs w:val="20"/>
        </w:rPr>
        <w:t xml:space="preserve"> de 2 horas, se recomienda volver a </w:t>
      </w:r>
      <w:proofErr w:type="spellStart"/>
      <w:r>
        <w:rPr>
          <w:rFonts w:ascii="Arial" w:hAnsi="Arial" w:cs="Arial"/>
          <w:sz w:val="20"/>
          <w:szCs w:val="20"/>
        </w:rPr>
        <w:t>prem</w:t>
      </w:r>
      <w:r w:rsidR="0000183C">
        <w:rPr>
          <w:rFonts w:ascii="Arial" w:hAnsi="Arial" w:cs="Arial"/>
          <w:sz w:val="20"/>
          <w:szCs w:val="20"/>
        </w:rPr>
        <w:t>e</w:t>
      </w:r>
      <w:r>
        <w:rPr>
          <w:rFonts w:ascii="Arial" w:hAnsi="Arial" w:cs="Arial"/>
          <w:sz w:val="20"/>
          <w:szCs w:val="20"/>
        </w:rPr>
        <w:t>dicar</w:t>
      </w:r>
      <w:proofErr w:type="spellEnd"/>
      <w:r>
        <w:rPr>
          <w:rFonts w:ascii="Arial" w:hAnsi="Arial" w:cs="Arial"/>
          <w:sz w:val="20"/>
          <w:szCs w:val="20"/>
        </w:rPr>
        <w:t xml:space="preserve"> con dexametasona intravenosa antes de reiniciar.</w:t>
      </w:r>
    </w:p>
    <w:p w14:paraId="56C23044" w14:textId="02F4374D" w:rsidR="0036020A" w:rsidRPr="0036020A" w:rsidRDefault="0036020A" w:rsidP="009F620B">
      <w:pPr>
        <w:spacing w:line="276" w:lineRule="auto"/>
        <w:rPr>
          <w:rFonts w:ascii="Arial" w:hAnsi="Arial" w:cs="Arial"/>
          <w:b/>
          <w:bCs/>
          <w:sz w:val="20"/>
          <w:szCs w:val="20"/>
        </w:rPr>
      </w:pPr>
      <w:r w:rsidRPr="0036020A">
        <w:rPr>
          <w:rFonts w:ascii="Arial" w:hAnsi="Arial" w:cs="Arial"/>
          <w:b/>
          <w:bCs/>
          <w:sz w:val="20"/>
          <w:szCs w:val="20"/>
        </w:rPr>
        <w:t>GRADOS EN EL SINDROME DE LIBERACION DE CITOQUINAS</w:t>
      </w:r>
      <w:r>
        <w:rPr>
          <w:rFonts w:ascii="Arial" w:hAnsi="Arial" w:cs="Arial"/>
          <w:b/>
          <w:bCs/>
          <w:sz w:val="20"/>
          <w:szCs w:val="20"/>
        </w:rPr>
        <w:t xml:space="preserve"> </w:t>
      </w:r>
      <w:r w:rsidR="00864994">
        <w:rPr>
          <w:rFonts w:ascii="Arial" w:hAnsi="Arial" w:cs="Arial"/>
          <w:b/>
          <w:bCs/>
          <w:sz w:val="20"/>
          <w:szCs w:val="20"/>
        </w:rPr>
        <w:t>(7)</w:t>
      </w:r>
    </w:p>
    <w:tbl>
      <w:tblPr>
        <w:tblStyle w:val="TableGrid"/>
        <w:tblW w:w="0" w:type="auto"/>
        <w:tblLook w:val="04A0" w:firstRow="1" w:lastRow="0" w:firstColumn="1" w:lastColumn="0" w:noHBand="0" w:noVBand="1"/>
      </w:tblPr>
      <w:tblGrid>
        <w:gridCol w:w="1747"/>
        <w:gridCol w:w="1520"/>
        <w:gridCol w:w="1628"/>
        <w:gridCol w:w="1650"/>
        <w:gridCol w:w="2283"/>
      </w:tblGrid>
      <w:tr w:rsidR="003519C9" w14:paraId="6ABC9DDD" w14:textId="77777777" w:rsidTr="0036020A">
        <w:tc>
          <w:tcPr>
            <w:tcW w:w="1747" w:type="dxa"/>
          </w:tcPr>
          <w:p w14:paraId="49216D4E" w14:textId="4B76F38E" w:rsidR="003519C9" w:rsidRDefault="003519C9" w:rsidP="009F620B">
            <w:pPr>
              <w:spacing w:line="276" w:lineRule="auto"/>
              <w:rPr>
                <w:rFonts w:ascii="Arial" w:hAnsi="Arial" w:cs="Arial"/>
                <w:sz w:val="20"/>
                <w:szCs w:val="20"/>
              </w:rPr>
            </w:pPr>
            <w:r>
              <w:rPr>
                <w:rFonts w:ascii="Arial" w:hAnsi="Arial" w:cs="Arial"/>
                <w:sz w:val="20"/>
                <w:szCs w:val="20"/>
              </w:rPr>
              <w:t xml:space="preserve">Signos/síntomas </w:t>
            </w:r>
          </w:p>
        </w:tc>
        <w:tc>
          <w:tcPr>
            <w:tcW w:w="1520" w:type="dxa"/>
          </w:tcPr>
          <w:p w14:paraId="226B12EB" w14:textId="7C821DC1" w:rsidR="003519C9" w:rsidRDefault="003519C9" w:rsidP="009F620B">
            <w:pPr>
              <w:spacing w:line="276" w:lineRule="auto"/>
              <w:rPr>
                <w:rFonts w:ascii="Arial" w:hAnsi="Arial" w:cs="Arial"/>
                <w:sz w:val="20"/>
                <w:szCs w:val="20"/>
              </w:rPr>
            </w:pPr>
            <w:r>
              <w:rPr>
                <w:rFonts w:ascii="Arial" w:hAnsi="Arial" w:cs="Arial"/>
                <w:sz w:val="20"/>
                <w:szCs w:val="20"/>
              </w:rPr>
              <w:t>Grado 1</w:t>
            </w:r>
          </w:p>
        </w:tc>
        <w:tc>
          <w:tcPr>
            <w:tcW w:w="1628" w:type="dxa"/>
          </w:tcPr>
          <w:p w14:paraId="00C18316" w14:textId="124FE6C5" w:rsidR="003519C9" w:rsidRDefault="003519C9" w:rsidP="009F620B">
            <w:pPr>
              <w:spacing w:line="276" w:lineRule="auto"/>
              <w:rPr>
                <w:rFonts w:ascii="Arial" w:hAnsi="Arial" w:cs="Arial"/>
                <w:sz w:val="20"/>
                <w:szCs w:val="20"/>
              </w:rPr>
            </w:pPr>
            <w:r>
              <w:rPr>
                <w:rFonts w:ascii="Arial" w:hAnsi="Arial" w:cs="Arial"/>
                <w:sz w:val="20"/>
                <w:szCs w:val="20"/>
              </w:rPr>
              <w:t>Grado 2</w:t>
            </w:r>
          </w:p>
        </w:tc>
        <w:tc>
          <w:tcPr>
            <w:tcW w:w="1650" w:type="dxa"/>
          </w:tcPr>
          <w:p w14:paraId="1ACEA1EF" w14:textId="56CC9387" w:rsidR="003519C9" w:rsidRDefault="003519C9" w:rsidP="009F620B">
            <w:pPr>
              <w:spacing w:line="276" w:lineRule="auto"/>
              <w:rPr>
                <w:rFonts w:ascii="Arial" w:hAnsi="Arial" w:cs="Arial"/>
                <w:sz w:val="20"/>
                <w:szCs w:val="20"/>
              </w:rPr>
            </w:pPr>
            <w:r>
              <w:rPr>
                <w:rFonts w:ascii="Arial" w:hAnsi="Arial" w:cs="Arial"/>
                <w:sz w:val="20"/>
                <w:szCs w:val="20"/>
              </w:rPr>
              <w:t>Grado 3</w:t>
            </w:r>
          </w:p>
        </w:tc>
        <w:tc>
          <w:tcPr>
            <w:tcW w:w="2283" w:type="dxa"/>
          </w:tcPr>
          <w:p w14:paraId="0427177C" w14:textId="413C85DD" w:rsidR="003519C9" w:rsidRDefault="003519C9" w:rsidP="009F620B">
            <w:pPr>
              <w:spacing w:line="276" w:lineRule="auto"/>
              <w:rPr>
                <w:rFonts w:ascii="Arial" w:hAnsi="Arial" w:cs="Arial"/>
                <w:sz w:val="20"/>
                <w:szCs w:val="20"/>
              </w:rPr>
            </w:pPr>
            <w:r>
              <w:rPr>
                <w:rFonts w:ascii="Arial" w:hAnsi="Arial" w:cs="Arial"/>
                <w:sz w:val="20"/>
                <w:szCs w:val="20"/>
              </w:rPr>
              <w:t>Grado 4</w:t>
            </w:r>
          </w:p>
        </w:tc>
      </w:tr>
      <w:tr w:rsidR="003519C9" w14:paraId="53DE18A7" w14:textId="77777777" w:rsidTr="0036020A">
        <w:tc>
          <w:tcPr>
            <w:tcW w:w="1747" w:type="dxa"/>
          </w:tcPr>
          <w:p w14:paraId="6101171D" w14:textId="4D7741AA" w:rsidR="003519C9" w:rsidRDefault="003519C9" w:rsidP="009F620B">
            <w:pPr>
              <w:spacing w:line="276" w:lineRule="auto"/>
              <w:rPr>
                <w:rFonts w:ascii="Arial" w:hAnsi="Arial" w:cs="Arial"/>
                <w:sz w:val="20"/>
                <w:szCs w:val="20"/>
              </w:rPr>
            </w:pPr>
            <w:r>
              <w:rPr>
                <w:rFonts w:ascii="Arial" w:hAnsi="Arial" w:cs="Arial"/>
                <w:sz w:val="20"/>
                <w:szCs w:val="20"/>
              </w:rPr>
              <w:t xml:space="preserve">Fiebre </w:t>
            </w:r>
          </w:p>
        </w:tc>
        <w:tc>
          <w:tcPr>
            <w:tcW w:w="1520" w:type="dxa"/>
          </w:tcPr>
          <w:p w14:paraId="01E0A462" w14:textId="44B0F7AB" w:rsidR="003519C9" w:rsidRPr="003519C9" w:rsidRDefault="003519C9" w:rsidP="003519C9">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 xml:space="preserve">38 </w:t>
            </w:r>
            <w:proofErr w:type="spellStart"/>
            <w:r w:rsidRPr="003519C9">
              <w:rPr>
                <w:rFonts w:ascii="Arial" w:hAnsi="Arial" w:cs="Arial"/>
                <w:sz w:val="20"/>
                <w:szCs w:val="20"/>
              </w:rPr>
              <w:t>°c</w:t>
            </w:r>
            <w:proofErr w:type="spellEnd"/>
          </w:p>
        </w:tc>
        <w:tc>
          <w:tcPr>
            <w:tcW w:w="1628" w:type="dxa"/>
          </w:tcPr>
          <w:p w14:paraId="220EE5D9" w14:textId="0F2633BF" w:rsidR="003519C9" w:rsidRDefault="003519C9" w:rsidP="009F620B">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 xml:space="preserve">38 </w:t>
            </w:r>
            <w:proofErr w:type="spellStart"/>
            <w:r w:rsidRPr="003519C9">
              <w:rPr>
                <w:rFonts w:ascii="Arial" w:hAnsi="Arial" w:cs="Arial"/>
                <w:sz w:val="20"/>
                <w:szCs w:val="20"/>
              </w:rPr>
              <w:t>°c</w:t>
            </w:r>
            <w:proofErr w:type="spellEnd"/>
          </w:p>
        </w:tc>
        <w:tc>
          <w:tcPr>
            <w:tcW w:w="1650" w:type="dxa"/>
          </w:tcPr>
          <w:p w14:paraId="309469B0" w14:textId="479BD990" w:rsidR="003519C9" w:rsidRDefault="003519C9" w:rsidP="009F620B">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 xml:space="preserve">38 </w:t>
            </w:r>
            <w:proofErr w:type="spellStart"/>
            <w:r w:rsidRPr="003519C9">
              <w:rPr>
                <w:rFonts w:ascii="Arial" w:hAnsi="Arial" w:cs="Arial"/>
                <w:sz w:val="20"/>
                <w:szCs w:val="20"/>
              </w:rPr>
              <w:t>°c</w:t>
            </w:r>
            <w:proofErr w:type="spellEnd"/>
          </w:p>
        </w:tc>
        <w:tc>
          <w:tcPr>
            <w:tcW w:w="2283" w:type="dxa"/>
          </w:tcPr>
          <w:p w14:paraId="48A743BA" w14:textId="40F64579" w:rsidR="003519C9" w:rsidRDefault="003519C9" w:rsidP="009F620B">
            <w:pPr>
              <w:spacing w:line="276" w:lineRule="auto"/>
              <w:rPr>
                <w:rFonts w:ascii="Arial" w:hAnsi="Arial" w:cs="Arial"/>
                <w:sz w:val="20"/>
                <w:szCs w:val="20"/>
              </w:rPr>
            </w:pPr>
            <w:r>
              <w:rPr>
                <w:rFonts w:ascii="Arial" w:hAnsi="Arial" w:cs="Arial"/>
                <w:sz w:val="20"/>
                <w:szCs w:val="20"/>
                <w:u w:val="single"/>
              </w:rPr>
              <w:t>&gt;</w:t>
            </w:r>
            <w:r w:rsidRPr="003519C9">
              <w:rPr>
                <w:rFonts w:ascii="Arial" w:hAnsi="Arial" w:cs="Arial"/>
                <w:sz w:val="20"/>
                <w:szCs w:val="20"/>
              </w:rPr>
              <w:t xml:space="preserve">38 </w:t>
            </w:r>
            <w:proofErr w:type="spellStart"/>
            <w:r w:rsidRPr="003519C9">
              <w:rPr>
                <w:rFonts w:ascii="Arial" w:hAnsi="Arial" w:cs="Arial"/>
                <w:sz w:val="20"/>
                <w:szCs w:val="20"/>
              </w:rPr>
              <w:t>°c</w:t>
            </w:r>
            <w:proofErr w:type="spellEnd"/>
          </w:p>
        </w:tc>
      </w:tr>
      <w:tr w:rsidR="0036020A" w14:paraId="6054194E" w14:textId="77777777" w:rsidTr="0036020A">
        <w:tc>
          <w:tcPr>
            <w:tcW w:w="1747" w:type="dxa"/>
          </w:tcPr>
          <w:p w14:paraId="20508A4C" w14:textId="77777777" w:rsidR="0036020A" w:rsidRDefault="0036020A" w:rsidP="009F620B">
            <w:pPr>
              <w:spacing w:line="276" w:lineRule="auto"/>
              <w:rPr>
                <w:rFonts w:ascii="Arial" w:hAnsi="Arial" w:cs="Arial"/>
                <w:sz w:val="20"/>
                <w:szCs w:val="20"/>
              </w:rPr>
            </w:pPr>
          </w:p>
        </w:tc>
        <w:tc>
          <w:tcPr>
            <w:tcW w:w="1520" w:type="dxa"/>
          </w:tcPr>
          <w:p w14:paraId="4CD63C3B" w14:textId="77777777" w:rsidR="0036020A" w:rsidRDefault="0036020A" w:rsidP="003519C9">
            <w:pPr>
              <w:spacing w:line="276" w:lineRule="auto"/>
              <w:rPr>
                <w:rFonts w:ascii="Arial" w:hAnsi="Arial" w:cs="Arial"/>
                <w:sz w:val="20"/>
                <w:szCs w:val="20"/>
                <w:u w:val="single"/>
              </w:rPr>
            </w:pPr>
          </w:p>
        </w:tc>
        <w:tc>
          <w:tcPr>
            <w:tcW w:w="1628" w:type="dxa"/>
          </w:tcPr>
          <w:p w14:paraId="51D18D3B" w14:textId="77777777" w:rsidR="0036020A" w:rsidRDefault="0036020A" w:rsidP="009F620B">
            <w:pPr>
              <w:spacing w:line="276" w:lineRule="auto"/>
              <w:rPr>
                <w:rFonts w:ascii="Arial" w:hAnsi="Arial" w:cs="Arial"/>
                <w:sz w:val="20"/>
                <w:szCs w:val="20"/>
                <w:u w:val="single"/>
              </w:rPr>
            </w:pPr>
          </w:p>
        </w:tc>
        <w:tc>
          <w:tcPr>
            <w:tcW w:w="1650" w:type="dxa"/>
          </w:tcPr>
          <w:p w14:paraId="6F23FC8D" w14:textId="3C56B16D" w:rsidR="0036020A" w:rsidRPr="0036020A" w:rsidRDefault="0036020A" w:rsidP="009F620B">
            <w:pPr>
              <w:spacing w:line="276" w:lineRule="auto"/>
              <w:rPr>
                <w:rFonts w:ascii="Arial" w:hAnsi="Arial" w:cs="Arial"/>
                <w:b/>
                <w:bCs/>
                <w:sz w:val="20"/>
                <w:szCs w:val="20"/>
              </w:rPr>
            </w:pPr>
            <w:r w:rsidRPr="0036020A">
              <w:rPr>
                <w:rFonts w:ascii="Arial" w:hAnsi="Arial" w:cs="Arial"/>
                <w:b/>
                <w:bCs/>
                <w:sz w:val="20"/>
                <w:szCs w:val="20"/>
              </w:rPr>
              <w:t xml:space="preserve">Con </w:t>
            </w:r>
          </w:p>
        </w:tc>
        <w:tc>
          <w:tcPr>
            <w:tcW w:w="2283" w:type="dxa"/>
          </w:tcPr>
          <w:p w14:paraId="529CB18C" w14:textId="77777777" w:rsidR="0036020A" w:rsidRDefault="0036020A" w:rsidP="009F620B">
            <w:pPr>
              <w:spacing w:line="276" w:lineRule="auto"/>
              <w:rPr>
                <w:rFonts w:ascii="Arial" w:hAnsi="Arial" w:cs="Arial"/>
                <w:sz w:val="20"/>
                <w:szCs w:val="20"/>
                <w:u w:val="single"/>
              </w:rPr>
            </w:pPr>
          </w:p>
        </w:tc>
      </w:tr>
      <w:tr w:rsidR="003519C9" w14:paraId="5F4F837D" w14:textId="77777777" w:rsidTr="0036020A">
        <w:tc>
          <w:tcPr>
            <w:tcW w:w="1747" w:type="dxa"/>
          </w:tcPr>
          <w:p w14:paraId="0A648F98" w14:textId="3BAD4E9A" w:rsidR="003519C9" w:rsidRDefault="003519C9" w:rsidP="009F620B">
            <w:pPr>
              <w:spacing w:line="276" w:lineRule="auto"/>
              <w:rPr>
                <w:rFonts w:ascii="Arial" w:hAnsi="Arial" w:cs="Arial"/>
                <w:sz w:val="20"/>
                <w:szCs w:val="20"/>
              </w:rPr>
            </w:pPr>
            <w:r>
              <w:rPr>
                <w:rFonts w:ascii="Arial" w:hAnsi="Arial" w:cs="Arial"/>
                <w:sz w:val="20"/>
                <w:szCs w:val="20"/>
              </w:rPr>
              <w:t xml:space="preserve">Hipotensión </w:t>
            </w:r>
          </w:p>
        </w:tc>
        <w:tc>
          <w:tcPr>
            <w:tcW w:w="1520" w:type="dxa"/>
          </w:tcPr>
          <w:p w14:paraId="4EE5744A" w14:textId="4842A3DA" w:rsidR="003519C9" w:rsidRDefault="003519C9" w:rsidP="009F620B">
            <w:pPr>
              <w:spacing w:line="276" w:lineRule="auto"/>
              <w:rPr>
                <w:rFonts w:ascii="Arial" w:hAnsi="Arial" w:cs="Arial"/>
                <w:sz w:val="20"/>
                <w:szCs w:val="20"/>
              </w:rPr>
            </w:pPr>
            <w:r>
              <w:rPr>
                <w:rFonts w:ascii="Arial" w:hAnsi="Arial" w:cs="Arial"/>
                <w:sz w:val="20"/>
                <w:szCs w:val="20"/>
              </w:rPr>
              <w:t xml:space="preserve">No </w:t>
            </w:r>
          </w:p>
        </w:tc>
        <w:tc>
          <w:tcPr>
            <w:tcW w:w="1628" w:type="dxa"/>
          </w:tcPr>
          <w:p w14:paraId="53AB0BF4" w14:textId="6ACDAE92" w:rsidR="003519C9" w:rsidRDefault="003519C9" w:rsidP="009F620B">
            <w:pPr>
              <w:spacing w:line="276" w:lineRule="auto"/>
              <w:rPr>
                <w:rFonts w:ascii="Arial" w:hAnsi="Arial" w:cs="Arial"/>
                <w:sz w:val="20"/>
                <w:szCs w:val="20"/>
              </w:rPr>
            </w:pPr>
            <w:r>
              <w:rPr>
                <w:rFonts w:ascii="Arial" w:hAnsi="Arial" w:cs="Arial"/>
                <w:sz w:val="20"/>
                <w:szCs w:val="20"/>
              </w:rPr>
              <w:t>No requiere vasopresor</w:t>
            </w:r>
          </w:p>
        </w:tc>
        <w:tc>
          <w:tcPr>
            <w:tcW w:w="1650" w:type="dxa"/>
          </w:tcPr>
          <w:p w14:paraId="63F67E02" w14:textId="01D11F30" w:rsidR="003519C9" w:rsidRDefault="003519C9" w:rsidP="009F620B">
            <w:pPr>
              <w:spacing w:line="276" w:lineRule="auto"/>
              <w:rPr>
                <w:rFonts w:ascii="Arial" w:hAnsi="Arial" w:cs="Arial"/>
                <w:sz w:val="20"/>
                <w:szCs w:val="20"/>
              </w:rPr>
            </w:pPr>
            <w:r>
              <w:rPr>
                <w:rFonts w:ascii="Arial" w:hAnsi="Arial" w:cs="Arial"/>
                <w:sz w:val="20"/>
                <w:szCs w:val="20"/>
              </w:rPr>
              <w:t xml:space="preserve">Requiere </w:t>
            </w:r>
            <w:r w:rsidR="0036020A">
              <w:rPr>
                <w:rFonts w:ascii="Arial" w:hAnsi="Arial" w:cs="Arial"/>
                <w:sz w:val="20"/>
                <w:szCs w:val="20"/>
              </w:rPr>
              <w:t xml:space="preserve">un vasopresor con o sin vasopresina </w:t>
            </w:r>
          </w:p>
        </w:tc>
        <w:tc>
          <w:tcPr>
            <w:tcW w:w="2283" w:type="dxa"/>
          </w:tcPr>
          <w:p w14:paraId="024D01ED" w14:textId="67A077C2" w:rsidR="003519C9" w:rsidRDefault="0036020A" w:rsidP="009F620B">
            <w:pPr>
              <w:spacing w:line="276" w:lineRule="auto"/>
              <w:rPr>
                <w:rFonts w:ascii="Arial" w:hAnsi="Arial" w:cs="Arial"/>
                <w:sz w:val="20"/>
                <w:szCs w:val="20"/>
              </w:rPr>
            </w:pPr>
            <w:r>
              <w:rPr>
                <w:rFonts w:ascii="Arial" w:hAnsi="Arial" w:cs="Arial"/>
                <w:sz w:val="20"/>
                <w:szCs w:val="20"/>
              </w:rPr>
              <w:t>Requiere múltiples vasopresores (excluyendo vasopresina)</w:t>
            </w:r>
          </w:p>
        </w:tc>
      </w:tr>
      <w:tr w:rsidR="003519C9" w14:paraId="3A5C87B5" w14:textId="77777777" w:rsidTr="0036020A">
        <w:tc>
          <w:tcPr>
            <w:tcW w:w="1747" w:type="dxa"/>
          </w:tcPr>
          <w:p w14:paraId="08743A91" w14:textId="77777777" w:rsidR="003519C9" w:rsidRDefault="003519C9" w:rsidP="009F620B">
            <w:pPr>
              <w:spacing w:line="276" w:lineRule="auto"/>
              <w:rPr>
                <w:rFonts w:ascii="Arial" w:hAnsi="Arial" w:cs="Arial"/>
                <w:sz w:val="20"/>
                <w:szCs w:val="20"/>
              </w:rPr>
            </w:pPr>
          </w:p>
        </w:tc>
        <w:tc>
          <w:tcPr>
            <w:tcW w:w="1520" w:type="dxa"/>
          </w:tcPr>
          <w:p w14:paraId="6DF78339" w14:textId="77777777" w:rsidR="003519C9" w:rsidRDefault="003519C9" w:rsidP="009F620B">
            <w:pPr>
              <w:spacing w:line="276" w:lineRule="auto"/>
              <w:rPr>
                <w:rFonts w:ascii="Arial" w:hAnsi="Arial" w:cs="Arial"/>
                <w:sz w:val="20"/>
                <w:szCs w:val="20"/>
              </w:rPr>
            </w:pPr>
          </w:p>
        </w:tc>
        <w:tc>
          <w:tcPr>
            <w:tcW w:w="1628" w:type="dxa"/>
          </w:tcPr>
          <w:p w14:paraId="4B720489" w14:textId="77777777" w:rsidR="003519C9" w:rsidRDefault="003519C9" w:rsidP="009F620B">
            <w:pPr>
              <w:spacing w:line="276" w:lineRule="auto"/>
              <w:rPr>
                <w:rFonts w:ascii="Arial" w:hAnsi="Arial" w:cs="Arial"/>
                <w:sz w:val="20"/>
                <w:szCs w:val="20"/>
              </w:rPr>
            </w:pPr>
          </w:p>
        </w:tc>
        <w:tc>
          <w:tcPr>
            <w:tcW w:w="1650" w:type="dxa"/>
          </w:tcPr>
          <w:p w14:paraId="7024EC16" w14:textId="0A359333" w:rsidR="003519C9" w:rsidRPr="0036020A" w:rsidRDefault="0036020A" w:rsidP="009F620B">
            <w:pPr>
              <w:spacing w:line="276" w:lineRule="auto"/>
              <w:rPr>
                <w:rFonts w:ascii="Arial" w:hAnsi="Arial" w:cs="Arial"/>
                <w:b/>
                <w:bCs/>
                <w:sz w:val="20"/>
                <w:szCs w:val="20"/>
              </w:rPr>
            </w:pPr>
            <w:r w:rsidRPr="0036020A">
              <w:rPr>
                <w:rFonts w:ascii="Arial" w:hAnsi="Arial" w:cs="Arial"/>
                <w:b/>
                <w:bCs/>
                <w:sz w:val="20"/>
                <w:szCs w:val="20"/>
              </w:rPr>
              <w:t>y/o</w:t>
            </w:r>
          </w:p>
        </w:tc>
        <w:tc>
          <w:tcPr>
            <w:tcW w:w="2283" w:type="dxa"/>
          </w:tcPr>
          <w:p w14:paraId="5381EC8C" w14:textId="77777777" w:rsidR="003519C9" w:rsidRDefault="003519C9" w:rsidP="009F620B">
            <w:pPr>
              <w:spacing w:line="276" w:lineRule="auto"/>
              <w:rPr>
                <w:rFonts w:ascii="Arial" w:hAnsi="Arial" w:cs="Arial"/>
                <w:sz w:val="20"/>
                <w:szCs w:val="20"/>
              </w:rPr>
            </w:pPr>
          </w:p>
        </w:tc>
      </w:tr>
      <w:tr w:rsidR="003519C9" w14:paraId="33B38731" w14:textId="77777777" w:rsidTr="0036020A">
        <w:tc>
          <w:tcPr>
            <w:tcW w:w="1747" w:type="dxa"/>
          </w:tcPr>
          <w:p w14:paraId="0ACF0439" w14:textId="245A26B4" w:rsidR="003519C9" w:rsidRDefault="0036020A" w:rsidP="009F620B">
            <w:pPr>
              <w:spacing w:line="276" w:lineRule="auto"/>
              <w:rPr>
                <w:rFonts w:ascii="Arial" w:hAnsi="Arial" w:cs="Arial"/>
                <w:sz w:val="20"/>
                <w:szCs w:val="20"/>
              </w:rPr>
            </w:pPr>
            <w:r>
              <w:rPr>
                <w:rFonts w:ascii="Arial" w:hAnsi="Arial" w:cs="Arial"/>
                <w:sz w:val="20"/>
                <w:szCs w:val="20"/>
              </w:rPr>
              <w:t xml:space="preserve">Hipoxia </w:t>
            </w:r>
          </w:p>
        </w:tc>
        <w:tc>
          <w:tcPr>
            <w:tcW w:w="1520" w:type="dxa"/>
          </w:tcPr>
          <w:p w14:paraId="42E1AD8A" w14:textId="4F787FC0" w:rsidR="003519C9" w:rsidRDefault="0036020A" w:rsidP="009F620B">
            <w:pPr>
              <w:spacing w:line="276" w:lineRule="auto"/>
              <w:rPr>
                <w:rFonts w:ascii="Arial" w:hAnsi="Arial" w:cs="Arial"/>
                <w:sz w:val="20"/>
                <w:szCs w:val="20"/>
              </w:rPr>
            </w:pPr>
            <w:r>
              <w:rPr>
                <w:rFonts w:ascii="Arial" w:hAnsi="Arial" w:cs="Arial"/>
                <w:sz w:val="20"/>
                <w:szCs w:val="20"/>
              </w:rPr>
              <w:t xml:space="preserve">No </w:t>
            </w:r>
          </w:p>
        </w:tc>
        <w:tc>
          <w:tcPr>
            <w:tcW w:w="1628" w:type="dxa"/>
          </w:tcPr>
          <w:p w14:paraId="66CB4EC3" w14:textId="2C70C756" w:rsidR="003519C9" w:rsidRDefault="0000183C" w:rsidP="009F620B">
            <w:pPr>
              <w:spacing w:line="276" w:lineRule="auto"/>
              <w:rPr>
                <w:rFonts w:ascii="Arial" w:hAnsi="Arial" w:cs="Arial"/>
                <w:sz w:val="20"/>
                <w:szCs w:val="20"/>
              </w:rPr>
            </w:pPr>
            <w:r>
              <w:rPr>
                <w:rFonts w:ascii="Arial" w:hAnsi="Arial" w:cs="Arial"/>
                <w:sz w:val="20"/>
                <w:szCs w:val="20"/>
              </w:rPr>
              <w:t>Cánula</w:t>
            </w:r>
            <w:r w:rsidR="0036020A">
              <w:rPr>
                <w:rFonts w:ascii="Arial" w:hAnsi="Arial" w:cs="Arial"/>
                <w:sz w:val="20"/>
                <w:szCs w:val="20"/>
              </w:rPr>
              <w:t xml:space="preserve"> nasal de bajo flujo</w:t>
            </w:r>
          </w:p>
        </w:tc>
        <w:tc>
          <w:tcPr>
            <w:tcW w:w="1650" w:type="dxa"/>
          </w:tcPr>
          <w:p w14:paraId="2099818F" w14:textId="57FB0FCE" w:rsidR="003519C9" w:rsidRDefault="0036020A" w:rsidP="009F620B">
            <w:pPr>
              <w:spacing w:line="276" w:lineRule="auto"/>
              <w:rPr>
                <w:rFonts w:ascii="Arial" w:hAnsi="Arial" w:cs="Arial"/>
                <w:sz w:val="20"/>
                <w:szCs w:val="20"/>
              </w:rPr>
            </w:pPr>
            <w:r>
              <w:rPr>
                <w:rFonts w:ascii="Arial" w:hAnsi="Arial" w:cs="Arial"/>
                <w:sz w:val="20"/>
                <w:szCs w:val="20"/>
              </w:rPr>
              <w:t xml:space="preserve">Requiere </w:t>
            </w:r>
            <w:r w:rsidR="00BA1EBB">
              <w:rPr>
                <w:rFonts w:ascii="Arial" w:hAnsi="Arial" w:cs="Arial"/>
                <w:sz w:val="20"/>
                <w:szCs w:val="20"/>
              </w:rPr>
              <w:t>cánula</w:t>
            </w:r>
            <w:r>
              <w:rPr>
                <w:rFonts w:ascii="Arial" w:hAnsi="Arial" w:cs="Arial"/>
                <w:sz w:val="20"/>
                <w:szCs w:val="20"/>
              </w:rPr>
              <w:t xml:space="preserve"> de alto flujo, mascara de no </w:t>
            </w:r>
            <w:proofErr w:type="spellStart"/>
            <w:r>
              <w:rPr>
                <w:rFonts w:ascii="Arial" w:hAnsi="Arial" w:cs="Arial"/>
                <w:sz w:val="20"/>
                <w:szCs w:val="20"/>
              </w:rPr>
              <w:t>reinhalacion</w:t>
            </w:r>
            <w:proofErr w:type="spellEnd"/>
            <w:r>
              <w:rPr>
                <w:rFonts w:ascii="Arial" w:hAnsi="Arial" w:cs="Arial"/>
                <w:sz w:val="20"/>
                <w:szCs w:val="20"/>
              </w:rPr>
              <w:t xml:space="preserve"> o mascara </w:t>
            </w:r>
            <w:proofErr w:type="spellStart"/>
            <w:r>
              <w:rPr>
                <w:rFonts w:ascii="Arial" w:hAnsi="Arial" w:cs="Arial"/>
                <w:sz w:val="20"/>
                <w:szCs w:val="20"/>
              </w:rPr>
              <w:t>ventury</w:t>
            </w:r>
            <w:proofErr w:type="spellEnd"/>
          </w:p>
        </w:tc>
        <w:tc>
          <w:tcPr>
            <w:tcW w:w="2283" w:type="dxa"/>
          </w:tcPr>
          <w:p w14:paraId="3C0C01F2" w14:textId="21EF1DA5" w:rsidR="003519C9" w:rsidRDefault="0036020A" w:rsidP="009F620B">
            <w:pPr>
              <w:spacing w:line="276" w:lineRule="auto"/>
              <w:rPr>
                <w:rFonts w:ascii="Arial" w:hAnsi="Arial" w:cs="Arial"/>
                <w:sz w:val="20"/>
                <w:szCs w:val="20"/>
              </w:rPr>
            </w:pPr>
            <w:r>
              <w:rPr>
                <w:rFonts w:ascii="Arial" w:hAnsi="Arial" w:cs="Arial"/>
                <w:sz w:val="20"/>
                <w:szCs w:val="20"/>
              </w:rPr>
              <w:t>Requiere presión positiva (CPAP,BIPAP,IOT,VM)</w:t>
            </w:r>
          </w:p>
        </w:tc>
      </w:tr>
    </w:tbl>
    <w:p w14:paraId="40F3E45B" w14:textId="77777777" w:rsidR="003519C9" w:rsidRDefault="003519C9" w:rsidP="009F620B">
      <w:pPr>
        <w:spacing w:line="276" w:lineRule="auto"/>
        <w:rPr>
          <w:rFonts w:ascii="Arial" w:hAnsi="Arial" w:cs="Arial"/>
          <w:sz w:val="20"/>
          <w:szCs w:val="20"/>
        </w:rPr>
      </w:pPr>
    </w:p>
    <w:p w14:paraId="04EFBE8B" w14:textId="77352A15" w:rsidR="00864994" w:rsidRDefault="00864994" w:rsidP="009F620B">
      <w:pPr>
        <w:spacing w:line="276" w:lineRule="auto"/>
        <w:rPr>
          <w:rFonts w:ascii="Arial" w:hAnsi="Arial" w:cs="Arial"/>
          <w:b/>
          <w:bCs/>
          <w:sz w:val="20"/>
          <w:szCs w:val="20"/>
        </w:rPr>
      </w:pPr>
      <w:r>
        <w:rPr>
          <w:rFonts w:ascii="Arial" w:hAnsi="Arial" w:cs="Arial"/>
          <w:b/>
          <w:bCs/>
          <w:sz w:val="20"/>
          <w:szCs w:val="20"/>
        </w:rPr>
        <w:lastRenderedPageBreak/>
        <w:t>PROTOCOLO DE ADMINSITRACION DE BLINATUMUMAB</w:t>
      </w:r>
      <w:r w:rsidR="0068628B">
        <w:rPr>
          <w:rFonts w:ascii="Arial" w:hAnsi="Arial" w:cs="Arial"/>
          <w:b/>
          <w:bCs/>
          <w:sz w:val="20"/>
          <w:szCs w:val="20"/>
        </w:rPr>
        <w:t xml:space="preserve"> EN LA UNIDAD DE LEUCEMIAS AGUDAS DEL INSTITUTO NACIONAL DE CANCEROLOGIA</w:t>
      </w:r>
    </w:p>
    <w:tbl>
      <w:tblPr>
        <w:tblStyle w:val="TableGrid"/>
        <w:tblW w:w="0" w:type="auto"/>
        <w:tblLook w:val="04A0" w:firstRow="1" w:lastRow="0" w:firstColumn="1" w:lastColumn="0" w:noHBand="0" w:noVBand="1"/>
      </w:tblPr>
      <w:tblGrid>
        <w:gridCol w:w="2405"/>
        <w:gridCol w:w="6423"/>
      </w:tblGrid>
      <w:tr w:rsidR="0068628B" w:rsidRPr="0068628B" w14:paraId="289E6CA9" w14:textId="77777777" w:rsidTr="0068628B">
        <w:tc>
          <w:tcPr>
            <w:tcW w:w="2405" w:type="dxa"/>
          </w:tcPr>
          <w:p w14:paraId="23772C08" w14:textId="6B2F79BB" w:rsidR="0068628B" w:rsidRPr="0068628B" w:rsidRDefault="0068628B" w:rsidP="009F620B">
            <w:pPr>
              <w:spacing w:line="276" w:lineRule="auto"/>
              <w:rPr>
                <w:rFonts w:ascii="Arial" w:hAnsi="Arial" w:cs="Arial"/>
                <w:sz w:val="20"/>
                <w:szCs w:val="20"/>
              </w:rPr>
            </w:pPr>
            <w:r w:rsidRPr="0068628B">
              <w:rPr>
                <w:rFonts w:ascii="Arial" w:hAnsi="Arial" w:cs="Arial"/>
                <w:sz w:val="20"/>
                <w:szCs w:val="20"/>
              </w:rPr>
              <w:t xml:space="preserve">Situación </w:t>
            </w:r>
          </w:p>
        </w:tc>
        <w:tc>
          <w:tcPr>
            <w:tcW w:w="6423" w:type="dxa"/>
          </w:tcPr>
          <w:p w14:paraId="2DE0EADA" w14:textId="59E23857" w:rsidR="0068628B" w:rsidRPr="0068628B" w:rsidRDefault="0068628B" w:rsidP="009F620B">
            <w:pPr>
              <w:spacing w:line="276" w:lineRule="auto"/>
              <w:rPr>
                <w:rFonts w:ascii="Arial" w:hAnsi="Arial" w:cs="Arial"/>
                <w:sz w:val="20"/>
                <w:szCs w:val="20"/>
              </w:rPr>
            </w:pPr>
            <w:r w:rsidRPr="0068628B">
              <w:rPr>
                <w:rFonts w:ascii="Arial" w:hAnsi="Arial" w:cs="Arial"/>
                <w:sz w:val="20"/>
                <w:szCs w:val="20"/>
              </w:rPr>
              <w:t xml:space="preserve">Acción </w:t>
            </w:r>
          </w:p>
        </w:tc>
      </w:tr>
      <w:tr w:rsidR="0068628B" w:rsidRPr="0068628B" w14:paraId="2A419F67" w14:textId="77777777" w:rsidTr="0068628B">
        <w:tc>
          <w:tcPr>
            <w:tcW w:w="2405" w:type="dxa"/>
          </w:tcPr>
          <w:p w14:paraId="60BB6376" w14:textId="264AB059" w:rsidR="0068628B" w:rsidRPr="0068628B" w:rsidRDefault="00BA1EBB" w:rsidP="009F620B">
            <w:pPr>
              <w:spacing w:line="276" w:lineRule="auto"/>
              <w:rPr>
                <w:rFonts w:ascii="Arial" w:hAnsi="Arial" w:cs="Arial"/>
                <w:sz w:val="20"/>
                <w:szCs w:val="20"/>
              </w:rPr>
            </w:pPr>
            <w:r w:rsidRPr="0068628B">
              <w:rPr>
                <w:rFonts w:ascii="Arial" w:hAnsi="Arial" w:cs="Arial"/>
                <w:sz w:val="20"/>
                <w:szCs w:val="20"/>
              </w:rPr>
              <w:t>Vía</w:t>
            </w:r>
            <w:r w:rsidR="0068628B">
              <w:rPr>
                <w:rFonts w:ascii="Arial" w:hAnsi="Arial" w:cs="Arial"/>
                <w:sz w:val="20"/>
                <w:szCs w:val="20"/>
              </w:rPr>
              <w:t xml:space="preserve"> de acceso venoso</w:t>
            </w:r>
          </w:p>
        </w:tc>
        <w:tc>
          <w:tcPr>
            <w:tcW w:w="6423" w:type="dxa"/>
          </w:tcPr>
          <w:p w14:paraId="0FE39E6E" w14:textId="4B9AC046" w:rsidR="0068628B" w:rsidRPr="0068628B" w:rsidRDefault="0068628B" w:rsidP="009F620B">
            <w:pPr>
              <w:spacing w:line="276" w:lineRule="auto"/>
              <w:rPr>
                <w:rFonts w:ascii="Arial" w:hAnsi="Arial" w:cs="Arial"/>
                <w:sz w:val="20"/>
                <w:szCs w:val="20"/>
              </w:rPr>
            </w:pPr>
            <w:r>
              <w:rPr>
                <w:rFonts w:ascii="Arial" w:hAnsi="Arial" w:cs="Arial"/>
                <w:sz w:val="20"/>
                <w:szCs w:val="20"/>
              </w:rPr>
              <w:t xml:space="preserve">Catéter central a través de una </w:t>
            </w:r>
            <w:r w:rsidR="00EB723C">
              <w:rPr>
                <w:rFonts w:ascii="Arial" w:hAnsi="Arial" w:cs="Arial"/>
                <w:sz w:val="20"/>
                <w:szCs w:val="20"/>
              </w:rPr>
              <w:t>vía</w:t>
            </w:r>
            <w:r>
              <w:rPr>
                <w:rFonts w:ascii="Arial" w:hAnsi="Arial" w:cs="Arial"/>
                <w:sz w:val="20"/>
                <w:szCs w:val="20"/>
              </w:rPr>
              <w:t xml:space="preserve"> exclusiva.</w:t>
            </w:r>
          </w:p>
        </w:tc>
      </w:tr>
      <w:tr w:rsidR="0068628B" w:rsidRPr="0068628B" w14:paraId="082A51C2" w14:textId="77777777" w:rsidTr="0068628B">
        <w:tc>
          <w:tcPr>
            <w:tcW w:w="2405" w:type="dxa"/>
          </w:tcPr>
          <w:p w14:paraId="328D0A29" w14:textId="257E290C" w:rsidR="0068628B" w:rsidRPr="0068628B" w:rsidRDefault="00C4385E" w:rsidP="009F620B">
            <w:pPr>
              <w:spacing w:line="276" w:lineRule="auto"/>
              <w:rPr>
                <w:rFonts w:ascii="Arial" w:hAnsi="Arial" w:cs="Arial"/>
                <w:sz w:val="20"/>
                <w:szCs w:val="20"/>
              </w:rPr>
            </w:pPr>
            <w:r>
              <w:rPr>
                <w:rFonts w:ascii="Arial" w:hAnsi="Arial" w:cs="Arial"/>
                <w:sz w:val="20"/>
                <w:szCs w:val="20"/>
              </w:rPr>
              <w:t xml:space="preserve">Tiempo de infusión </w:t>
            </w:r>
          </w:p>
        </w:tc>
        <w:tc>
          <w:tcPr>
            <w:tcW w:w="6423" w:type="dxa"/>
          </w:tcPr>
          <w:p w14:paraId="67CB9544" w14:textId="1C54EA68" w:rsidR="0068628B" w:rsidRPr="0068628B" w:rsidRDefault="00C4385E" w:rsidP="009F620B">
            <w:pPr>
              <w:spacing w:line="276" w:lineRule="auto"/>
              <w:rPr>
                <w:rFonts w:ascii="Arial" w:hAnsi="Arial" w:cs="Arial"/>
                <w:sz w:val="20"/>
                <w:szCs w:val="20"/>
              </w:rPr>
            </w:pPr>
            <w:r>
              <w:rPr>
                <w:rFonts w:ascii="Arial" w:hAnsi="Arial" w:cs="Arial"/>
                <w:sz w:val="20"/>
                <w:szCs w:val="20"/>
              </w:rPr>
              <w:t xml:space="preserve">Infusión continua de 24 horas por bomba de infusión </w:t>
            </w:r>
          </w:p>
        </w:tc>
      </w:tr>
      <w:tr w:rsidR="0068628B" w:rsidRPr="0068628B" w14:paraId="6A9D74B9" w14:textId="77777777" w:rsidTr="0068628B">
        <w:tc>
          <w:tcPr>
            <w:tcW w:w="2405" w:type="dxa"/>
          </w:tcPr>
          <w:p w14:paraId="5A8F4336" w14:textId="0329C812" w:rsidR="0068628B" w:rsidRPr="0068628B" w:rsidRDefault="00BA1EBB" w:rsidP="009F620B">
            <w:pPr>
              <w:spacing w:line="276" w:lineRule="auto"/>
              <w:rPr>
                <w:rFonts w:ascii="Arial" w:hAnsi="Arial" w:cs="Arial"/>
                <w:sz w:val="20"/>
                <w:szCs w:val="20"/>
              </w:rPr>
            </w:pPr>
            <w:r>
              <w:rPr>
                <w:rFonts w:ascii="Arial" w:hAnsi="Arial" w:cs="Arial"/>
                <w:sz w:val="20"/>
                <w:szCs w:val="20"/>
              </w:rPr>
              <w:t>Premedicación</w:t>
            </w:r>
            <w:r w:rsidR="00C4385E">
              <w:rPr>
                <w:rFonts w:ascii="Arial" w:hAnsi="Arial" w:cs="Arial"/>
                <w:sz w:val="20"/>
                <w:szCs w:val="20"/>
              </w:rPr>
              <w:t xml:space="preserve"> </w:t>
            </w:r>
          </w:p>
        </w:tc>
        <w:tc>
          <w:tcPr>
            <w:tcW w:w="6423" w:type="dxa"/>
          </w:tcPr>
          <w:p w14:paraId="79DF46A0" w14:textId="77777777" w:rsidR="0068628B" w:rsidRDefault="00C4385E" w:rsidP="009F620B">
            <w:pPr>
              <w:spacing w:line="276" w:lineRule="auto"/>
              <w:rPr>
                <w:rFonts w:ascii="Arial" w:hAnsi="Arial" w:cs="Arial"/>
                <w:sz w:val="20"/>
                <w:szCs w:val="20"/>
              </w:rPr>
            </w:pPr>
            <w:r>
              <w:rPr>
                <w:rFonts w:ascii="Arial" w:hAnsi="Arial" w:cs="Arial"/>
                <w:sz w:val="20"/>
                <w:szCs w:val="20"/>
              </w:rPr>
              <w:t xml:space="preserve">Dexametasona 20 mg intravenosa: </w:t>
            </w:r>
          </w:p>
          <w:p w14:paraId="31F8AC58" w14:textId="77777777" w:rsidR="00C4385E" w:rsidRDefault="00C4385E" w:rsidP="00C4385E">
            <w:pPr>
              <w:pStyle w:val="ListParagraph"/>
              <w:numPr>
                <w:ilvl w:val="0"/>
                <w:numId w:val="8"/>
              </w:numPr>
              <w:spacing w:line="276" w:lineRule="auto"/>
              <w:rPr>
                <w:rFonts w:ascii="Arial" w:hAnsi="Arial" w:cs="Arial"/>
                <w:sz w:val="20"/>
                <w:szCs w:val="20"/>
              </w:rPr>
            </w:pPr>
            <w:r w:rsidRPr="00C4385E">
              <w:rPr>
                <w:rFonts w:ascii="Arial" w:hAnsi="Arial" w:cs="Arial"/>
                <w:sz w:val="20"/>
                <w:szCs w:val="20"/>
              </w:rPr>
              <w:t>Uno hora antes de la primera dosis</w:t>
            </w:r>
          </w:p>
          <w:p w14:paraId="02897BC6" w14:textId="77777777" w:rsidR="00C4385E" w:rsidRDefault="00C4385E" w:rsidP="00C4385E">
            <w:pPr>
              <w:pStyle w:val="ListParagraph"/>
              <w:numPr>
                <w:ilvl w:val="0"/>
                <w:numId w:val="8"/>
              </w:numPr>
              <w:spacing w:line="276" w:lineRule="auto"/>
              <w:rPr>
                <w:rFonts w:ascii="Arial" w:hAnsi="Arial" w:cs="Arial"/>
                <w:sz w:val="20"/>
                <w:szCs w:val="20"/>
              </w:rPr>
            </w:pPr>
            <w:r>
              <w:rPr>
                <w:rFonts w:ascii="Arial" w:hAnsi="Arial" w:cs="Arial"/>
                <w:sz w:val="20"/>
                <w:szCs w:val="20"/>
              </w:rPr>
              <w:t>Cuando se realice el aumento de la dosis</w:t>
            </w:r>
          </w:p>
          <w:p w14:paraId="45125040" w14:textId="4668FBFB" w:rsidR="00C4385E" w:rsidRPr="00C4385E" w:rsidRDefault="00C4385E" w:rsidP="00C4385E">
            <w:pPr>
              <w:pStyle w:val="ListParagraph"/>
              <w:numPr>
                <w:ilvl w:val="0"/>
                <w:numId w:val="8"/>
              </w:numPr>
              <w:spacing w:line="276" w:lineRule="auto"/>
              <w:rPr>
                <w:rFonts w:ascii="Arial" w:hAnsi="Arial" w:cs="Arial"/>
                <w:sz w:val="20"/>
                <w:szCs w:val="20"/>
              </w:rPr>
            </w:pPr>
            <w:r>
              <w:rPr>
                <w:rFonts w:ascii="Arial" w:hAnsi="Arial" w:cs="Arial"/>
                <w:sz w:val="20"/>
                <w:szCs w:val="20"/>
              </w:rPr>
              <w:t xml:space="preserve">Luego de suspensión de </w:t>
            </w:r>
            <w:r w:rsidR="00EB723C">
              <w:rPr>
                <w:rFonts w:ascii="Arial" w:hAnsi="Arial" w:cs="Arial"/>
                <w:sz w:val="20"/>
                <w:szCs w:val="20"/>
              </w:rPr>
              <w:t>más</w:t>
            </w:r>
            <w:r>
              <w:rPr>
                <w:rFonts w:ascii="Arial" w:hAnsi="Arial" w:cs="Arial"/>
                <w:sz w:val="20"/>
                <w:szCs w:val="20"/>
              </w:rPr>
              <w:t xml:space="preserve"> de dos horas</w:t>
            </w:r>
          </w:p>
        </w:tc>
      </w:tr>
      <w:tr w:rsidR="0068628B" w:rsidRPr="0068628B" w14:paraId="51E00798" w14:textId="77777777" w:rsidTr="0068628B">
        <w:tc>
          <w:tcPr>
            <w:tcW w:w="2405" w:type="dxa"/>
          </w:tcPr>
          <w:p w14:paraId="3593D65E" w14:textId="220462EA" w:rsidR="0068628B" w:rsidRPr="0068628B" w:rsidRDefault="00C4385E" w:rsidP="009F620B">
            <w:pPr>
              <w:spacing w:line="276" w:lineRule="auto"/>
              <w:rPr>
                <w:rFonts w:ascii="Arial" w:hAnsi="Arial" w:cs="Arial"/>
                <w:sz w:val="20"/>
                <w:szCs w:val="20"/>
              </w:rPr>
            </w:pPr>
            <w:r>
              <w:rPr>
                <w:rFonts w:ascii="Arial" w:hAnsi="Arial" w:cs="Arial"/>
                <w:sz w:val="20"/>
                <w:szCs w:val="20"/>
              </w:rPr>
              <w:t xml:space="preserve">Otras condiciones </w:t>
            </w:r>
          </w:p>
        </w:tc>
        <w:tc>
          <w:tcPr>
            <w:tcW w:w="6423" w:type="dxa"/>
          </w:tcPr>
          <w:p w14:paraId="0393A2FA" w14:textId="7D9BF4AC" w:rsidR="0068628B" w:rsidRPr="00C4385E" w:rsidRDefault="00C4385E" w:rsidP="009F620B">
            <w:pPr>
              <w:spacing w:line="276" w:lineRule="auto"/>
              <w:rPr>
                <w:rFonts w:ascii="Arial" w:hAnsi="Arial" w:cs="Arial"/>
                <w:sz w:val="20"/>
                <w:szCs w:val="20"/>
              </w:rPr>
            </w:pPr>
            <w:r>
              <w:rPr>
                <w:rFonts w:ascii="Arial" w:hAnsi="Arial" w:cs="Arial"/>
                <w:sz w:val="20"/>
                <w:szCs w:val="20"/>
              </w:rPr>
              <w:t>Si el recuento de blastos en medula ósea es mayor del 50 % o el recuento de leucocitos &gt; 15.000/mm</w:t>
            </w:r>
            <w:r>
              <w:rPr>
                <w:rFonts w:ascii="Arial" w:hAnsi="Arial" w:cs="Arial"/>
                <w:sz w:val="20"/>
                <w:szCs w:val="20"/>
                <w:vertAlign w:val="superscript"/>
              </w:rPr>
              <w:t>3</w:t>
            </w:r>
            <w:r>
              <w:rPr>
                <w:rFonts w:ascii="Arial" w:hAnsi="Arial" w:cs="Arial"/>
                <w:sz w:val="20"/>
                <w:szCs w:val="20"/>
              </w:rPr>
              <w:t xml:space="preserve">, administrar dexametasona 24 mg </w:t>
            </w:r>
            <w:r w:rsidR="00B94E0F">
              <w:rPr>
                <w:rFonts w:ascii="Arial" w:hAnsi="Arial" w:cs="Arial"/>
                <w:sz w:val="20"/>
                <w:szCs w:val="20"/>
              </w:rPr>
              <w:t>IV</w:t>
            </w:r>
            <w:r>
              <w:rPr>
                <w:rFonts w:ascii="Arial" w:hAnsi="Arial" w:cs="Arial"/>
                <w:sz w:val="20"/>
                <w:szCs w:val="20"/>
              </w:rPr>
              <w:t xml:space="preserve"> por 4 días, antes de la primera dosis.</w:t>
            </w:r>
          </w:p>
        </w:tc>
      </w:tr>
      <w:tr w:rsidR="00C4385E" w:rsidRPr="0068628B" w14:paraId="75898A43" w14:textId="77777777" w:rsidTr="0068628B">
        <w:tc>
          <w:tcPr>
            <w:tcW w:w="2405" w:type="dxa"/>
          </w:tcPr>
          <w:p w14:paraId="6FE87A04" w14:textId="0A96811E" w:rsidR="00C4385E" w:rsidRDefault="00C4385E" w:rsidP="009F620B">
            <w:pPr>
              <w:spacing w:line="276" w:lineRule="auto"/>
              <w:rPr>
                <w:rFonts w:ascii="Arial" w:hAnsi="Arial" w:cs="Arial"/>
                <w:sz w:val="20"/>
                <w:szCs w:val="20"/>
              </w:rPr>
            </w:pPr>
            <w:r>
              <w:rPr>
                <w:rFonts w:ascii="Arial" w:hAnsi="Arial" w:cs="Arial"/>
                <w:sz w:val="20"/>
                <w:szCs w:val="20"/>
              </w:rPr>
              <w:t xml:space="preserve">Vigilancia </w:t>
            </w:r>
          </w:p>
        </w:tc>
        <w:tc>
          <w:tcPr>
            <w:tcW w:w="6423" w:type="dxa"/>
          </w:tcPr>
          <w:p w14:paraId="571F807B" w14:textId="77777777" w:rsidR="00C4385E" w:rsidRDefault="00C4385E" w:rsidP="00C4385E">
            <w:pPr>
              <w:pStyle w:val="ListParagraph"/>
              <w:numPr>
                <w:ilvl w:val="0"/>
                <w:numId w:val="9"/>
              </w:numPr>
              <w:spacing w:line="276" w:lineRule="auto"/>
              <w:rPr>
                <w:rFonts w:ascii="Arial" w:hAnsi="Arial" w:cs="Arial"/>
                <w:sz w:val="20"/>
                <w:szCs w:val="20"/>
              </w:rPr>
            </w:pPr>
            <w:r w:rsidRPr="00C4385E">
              <w:rPr>
                <w:rFonts w:ascii="Arial" w:hAnsi="Arial" w:cs="Arial"/>
                <w:sz w:val="20"/>
                <w:szCs w:val="20"/>
              </w:rPr>
              <w:t xml:space="preserve">Intrahospitalaria </w:t>
            </w:r>
          </w:p>
          <w:p w14:paraId="2D811D1A" w14:textId="77777777" w:rsid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Registro de signos vitales</w:t>
            </w:r>
          </w:p>
          <w:p w14:paraId="2083CE93" w14:textId="77777777" w:rsid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Control de peso diario</w:t>
            </w:r>
          </w:p>
          <w:p w14:paraId="449DD1E1" w14:textId="19607A50" w:rsidR="00C4385E" w:rsidRP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Vigilancia de síntomas neurológicos</w:t>
            </w:r>
          </w:p>
        </w:tc>
      </w:tr>
      <w:tr w:rsidR="00C4385E" w:rsidRPr="0068628B" w14:paraId="63638E5E" w14:textId="77777777" w:rsidTr="0068628B">
        <w:tc>
          <w:tcPr>
            <w:tcW w:w="2405" w:type="dxa"/>
          </w:tcPr>
          <w:p w14:paraId="0A0A07F8" w14:textId="1BB763C9" w:rsidR="00C4385E" w:rsidRDefault="00C4385E" w:rsidP="009F620B">
            <w:pPr>
              <w:spacing w:line="276" w:lineRule="auto"/>
              <w:rPr>
                <w:rFonts w:ascii="Arial" w:hAnsi="Arial" w:cs="Arial"/>
                <w:sz w:val="20"/>
                <w:szCs w:val="20"/>
              </w:rPr>
            </w:pPr>
            <w:r>
              <w:rPr>
                <w:rFonts w:ascii="Arial" w:hAnsi="Arial" w:cs="Arial"/>
                <w:sz w:val="20"/>
                <w:szCs w:val="20"/>
              </w:rPr>
              <w:t xml:space="preserve">Laboratorios </w:t>
            </w:r>
          </w:p>
        </w:tc>
        <w:tc>
          <w:tcPr>
            <w:tcW w:w="6423" w:type="dxa"/>
          </w:tcPr>
          <w:p w14:paraId="1F93B588" w14:textId="77777777" w:rsid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Hemograma: diario</w:t>
            </w:r>
          </w:p>
          <w:p w14:paraId="06A5BD6F" w14:textId="14B0D3C2" w:rsid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Función hepática: Inter diario</w:t>
            </w:r>
          </w:p>
          <w:p w14:paraId="15BC5F96" w14:textId="7684C6E4" w:rsid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Amilasa: Inter diario</w:t>
            </w:r>
          </w:p>
          <w:p w14:paraId="3DE05D2E" w14:textId="1B85C9CD" w:rsidR="00C4385E" w:rsidRPr="00C4385E" w:rsidRDefault="00C4385E" w:rsidP="00C4385E">
            <w:pPr>
              <w:pStyle w:val="ListParagraph"/>
              <w:numPr>
                <w:ilvl w:val="0"/>
                <w:numId w:val="9"/>
              </w:numPr>
              <w:spacing w:line="276" w:lineRule="auto"/>
              <w:rPr>
                <w:rFonts w:ascii="Arial" w:hAnsi="Arial" w:cs="Arial"/>
                <w:sz w:val="20"/>
                <w:szCs w:val="20"/>
              </w:rPr>
            </w:pPr>
            <w:r>
              <w:rPr>
                <w:rFonts w:ascii="Arial" w:hAnsi="Arial" w:cs="Arial"/>
                <w:sz w:val="20"/>
                <w:szCs w:val="20"/>
              </w:rPr>
              <w:t>Ferritina: semanal</w:t>
            </w:r>
          </w:p>
        </w:tc>
      </w:tr>
    </w:tbl>
    <w:p w14:paraId="4D9C5A0B" w14:textId="77777777" w:rsidR="0068628B" w:rsidRPr="0068628B" w:rsidRDefault="0068628B" w:rsidP="009F620B">
      <w:pPr>
        <w:spacing w:line="276" w:lineRule="auto"/>
        <w:rPr>
          <w:rFonts w:ascii="Arial" w:hAnsi="Arial" w:cs="Arial"/>
          <w:sz w:val="20"/>
          <w:szCs w:val="20"/>
        </w:rPr>
      </w:pPr>
    </w:p>
    <w:p w14:paraId="45F4A0BE" w14:textId="77777777" w:rsidR="00864994" w:rsidRDefault="00864994" w:rsidP="009F620B">
      <w:pPr>
        <w:spacing w:line="276" w:lineRule="auto"/>
        <w:rPr>
          <w:rFonts w:ascii="Arial" w:hAnsi="Arial" w:cs="Arial"/>
          <w:sz w:val="20"/>
          <w:szCs w:val="20"/>
        </w:rPr>
      </w:pPr>
    </w:p>
    <w:p w14:paraId="5A23F18E" w14:textId="33370A42" w:rsidR="0036020A" w:rsidRDefault="00C00EC0" w:rsidP="009F620B">
      <w:pPr>
        <w:spacing w:line="276" w:lineRule="auto"/>
        <w:rPr>
          <w:rFonts w:ascii="Arial" w:hAnsi="Arial" w:cs="Arial"/>
          <w:sz w:val="20"/>
          <w:szCs w:val="20"/>
        </w:rPr>
      </w:pPr>
      <w:r>
        <w:rPr>
          <w:rFonts w:ascii="Arial" w:hAnsi="Arial" w:cs="Arial"/>
          <w:sz w:val="20"/>
          <w:szCs w:val="20"/>
        </w:rPr>
        <w:t>ESQUEMA DE TRATAMIENTO CON BLINATUMOMAB EN ADULTOS CON LLA RECAIDA O REFRACTARIA. (4,8)</w:t>
      </w:r>
    </w:p>
    <w:tbl>
      <w:tblPr>
        <w:tblStyle w:val="TableGrid"/>
        <w:tblW w:w="0" w:type="auto"/>
        <w:tblLook w:val="04A0" w:firstRow="1" w:lastRow="0" w:firstColumn="1" w:lastColumn="0" w:noHBand="0" w:noVBand="1"/>
      </w:tblPr>
      <w:tblGrid>
        <w:gridCol w:w="2942"/>
        <w:gridCol w:w="2943"/>
      </w:tblGrid>
      <w:tr w:rsidR="00B94E0F" w14:paraId="3E10F599" w14:textId="77777777" w:rsidTr="00C47A38">
        <w:tc>
          <w:tcPr>
            <w:tcW w:w="2942" w:type="dxa"/>
          </w:tcPr>
          <w:p w14:paraId="471416AC" w14:textId="2422F5CA" w:rsidR="00B94E0F" w:rsidRDefault="00B94E0F" w:rsidP="009F620B">
            <w:pPr>
              <w:spacing w:line="276" w:lineRule="auto"/>
              <w:rPr>
                <w:rFonts w:ascii="Arial" w:hAnsi="Arial" w:cs="Arial"/>
                <w:sz w:val="20"/>
                <w:szCs w:val="20"/>
              </w:rPr>
            </w:pPr>
            <w:r>
              <w:rPr>
                <w:rFonts w:ascii="Arial" w:hAnsi="Arial" w:cs="Arial"/>
                <w:sz w:val="20"/>
                <w:szCs w:val="20"/>
              </w:rPr>
              <w:t xml:space="preserve">Inducción </w:t>
            </w:r>
          </w:p>
        </w:tc>
        <w:tc>
          <w:tcPr>
            <w:tcW w:w="2943" w:type="dxa"/>
          </w:tcPr>
          <w:p w14:paraId="68B6B121" w14:textId="16486AD6" w:rsidR="00B94E0F" w:rsidRDefault="00B94E0F" w:rsidP="009F620B">
            <w:pPr>
              <w:spacing w:line="276" w:lineRule="auto"/>
              <w:rPr>
                <w:rFonts w:ascii="Arial" w:hAnsi="Arial" w:cs="Arial"/>
                <w:sz w:val="20"/>
                <w:szCs w:val="20"/>
              </w:rPr>
            </w:pPr>
            <w:r>
              <w:rPr>
                <w:rFonts w:ascii="Arial" w:hAnsi="Arial" w:cs="Arial"/>
                <w:sz w:val="20"/>
                <w:szCs w:val="20"/>
              </w:rPr>
              <w:t xml:space="preserve">Consolidación </w:t>
            </w:r>
          </w:p>
        </w:tc>
      </w:tr>
      <w:tr w:rsidR="00B94E0F" w14:paraId="58C3551E" w14:textId="77777777" w:rsidTr="00C47A38">
        <w:tc>
          <w:tcPr>
            <w:tcW w:w="2942" w:type="dxa"/>
          </w:tcPr>
          <w:p w14:paraId="2BAACE1E" w14:textId="410A6AC7" w:rsidR="00B94E0F" w:rsidRDefault="00B94E0F" w:rsidP="009F620B">
            <w:pPr>
              <w:spacing w:line="276" w:lineRule="auto"/>
              <w:rPr>
                <w:rFonts w:ascii="Arial" w:hAnsi="Arial" w:cs="Arial"/>
                <w:sz w:val="20"/>
                <w:szCs w:val="20"/>
              </w:rPr>
            </w:pPr>
            <w:r>
              <w:rPr>
                <w:rFonts w:ascii="Arial" w:hAnsi="Arial" w:cs="Arial"/>
                <w:sz w:val="20"/>
                <w:szCs w:val="20"/>
              </w:rPr>
              <w:t>Hasta dos ciclos de tratamiento</w:t>
            </w:r>
          </w:p>
        </w:tc>
        <w:tc>
          <w:tcPr>
            <w:tcW w:w="2943" w:type="dxa"/>
          </w:tcPr>
          <w:p w14:paraId="52B21F14" w14:textId="5FE27C9B" w:rsidR="00B94E0F" w:rsidRDefault="00B94E0F" w:rsidP="009F620B">
            <w:pPr>
              <w:spacing w:line="276" w:lineRule="auto"/>
              <w:rPr>
                <w:rFonts w:ascii="Arial" w:hAnsi="Arial" w:cs="Arial"/>
                <w:sz w:val="20"/>
                <w:szCs w:val="20"/>
              </w:rPr>
            </w:pPr>
            <w:r>
              <w:rPr>
                <w:rFonts w:ascii="Arial" w:hAnsi="Arial" w:cs="Arial"/>
                <w:sz w:val="20"/>
                <w:szCs w:val="20"/>
              </w:rPr>
              <w:t>Tres ciclos de consolidación</w:t>
            </w:r>
          </w:p>
        </w:tc>
      </w:tr>
      <w:tr w:rsidR="00B94E0F" w14:paraId="6D73486B" w14:textId="77777777" w:rsidTr="00C47A38">
        <w:tc>
          <w:tcPr>
            <w:tcW w:w="2942" w:type="dxa"/>
          </w:tcPr>
          <w:p w14:paraId="73A28EC3" w14:textId="77777777" w:rsidR="00B94E0F" w:rsidRDefault="00B94E0F" w:rsidP="009F620B">
            <w:pPr>
              <w:spacing w:line="276" w:lineRule="auto"/>
              <w:rPr>
                <w:rFonts w:ascii="Arial" w:hAnsi="Arial" w:cs="Arial"/>
                <w:sz w:val="20"/>
                <w:szCs w:val="20"/>
              </w:rPr>
            </w:pPr>
            <w:r>
              <w:rPr>
                <w:rFonts w:ascii="Arial" w:hAnsi="Arial" w:cs="Arial"/>
                <w:sz w:val="20"/>
                <w:szCs w:val="20"/>
              </w:rPr>
              <w:t>Un ciclo:</w:t>
            </w:r>
          </w:p>
          <w:p w14:paraId="58A552EA" w14:textId="289DE759" w:rsidR="00B94E0F" w:rsidRDefault="00B94E0F" w:rsidP="009F620B">
            <w:pPr>
              <w:spacing w:line="276" w:lineRule="auto"/>
              <w:rPr>
                <w:rFonts w:ascii="Arial" w:hAnsi="Arial" w:cs="Arial"/>
                <w:sz w:val="20"/>
                <w:szCs w:val="20"/>
              </w:rPr>
            </w:pPr>
            <w:r>
              <w:rPr>
                <w:rFonts w:ascii="Arial" w:hAnsi="Arial" w:cs="Arial"/>
                <w:sz w:val="20"/>
                <w:szCs w:val="20"/>
              </w:rPr>
              <w:t>Infusión IV continua durante 28 días, seguido de dos semanas de intervalo (42 días)</w:t>
            </w:r>
          </w:p>
        </w:tc>
        <w:tc>
          <w:tcPr>
            <w:tcW w:w="2943" w:type="dxa"/>
          </w:tcPr>
          <w:p w14:paraId="51D297F5" w14:textId="77777777" w:rsidR="00B94E0F" w:rsidRDefault="00B94E0F" w:rsidP="009F620B">
            <w:pPr>
              <w:spacing w:line="276" w:lineRule="auto"/>
              <w:rPr>
                <w:rFonts w:ascii="Arial" w:hAnsi="Arial" w:cs="Arial"/>
                <w:sz w:val="20"/>
                <w:szCs w:val="20"/>
              </w:rPr>
            </w:pPr>
            <w:r>
              <w:rPr>
                <w:rFonts w:ascii="Arial" w:hAnsi="Arial" w:cs="Arial"/>
                <w:sz w:val="20"/>
                <w:szCs w:val="20"/>
              </w:rPr>
              <w:t xml:space="preserve">Un ciclo: </w:t>
            </w:r>
          </w:p>
          <w:p w14:paraId="596AADE1" w14:textId="0CE81047" w:rsidR="00B94E0F" w:rsidRDefault="00B94E0F" w:rsidP="009F620B">
            <w:pPr>
              <w:spacing w:line="276" w:lineRule="auto"/>
              <w:rPr>
                <w:rFonts w:ascii="Arial" w:hAnsi="Arial" w:cs="Arial"/>
                <w:sz w:val="20"/>
                <w:szCs w:val="20"/>
              </w:rPr>
            </w:pPr>
            <w:r>
              <w:rPr>
                <w:rFonts w:ascii="Arial" w:hAnsi="Arial" w:cs="Arial"/>
                <w:sz w:val="20"/>
                <w:szCs w:val="20"/>
              </w:rPr>
              <w:t>Infusión IV continua durante 28 días, seguido de dos semanas de intervalo (42 días)</w:t>
            </w:r>
          </w:p>
        </w:tc>
      </w:tr>
      <w:tr w:rsidR="00B94E0F" w14:paraId="4F7D56E9" w14:textId="77777777" w:rsidTr="00C47A38">
        <w:tc>
          <w:tcPr>
            <w:tcW w:w="2942" w:type="dxa"/>
          </w:tcPr>
          <w:p w14:paraId="1CBAD542" w14:textId="77777777" w:rsidR="00B94E0F" w:rsidRDefault="00B94E0F" w:rsidP="009F620B">
            <w:pPr>
              <w:spacing w:line="276" w:lineRule="auto"/>
              <w:rPr>
                <w:rFonts w:ascii="Arial" w:hAnsi="Arial" w:cs="Arial"/>
                <w:sz w:val="20"/>
                <w:szCs w:val="20"/>
              </w:rPr>
            </w:pPr>
            <w:r>
              <w:rPr>
                <w:rFonts w:ascii="Arial" w:hAnsi="Arial" w:cs="Arial"/>
                <w:sz w:val="20"/>
                <w:szCs w:val="20"/>
              </w:rPr>
              <w:t xml:space="preserve">Inducción ciclo 1: </w:t>
            </w:r>
          </w:p>
          <w:p w14:paraId="0C2FBEB5" w14:textId="0628641E" w:rsidR="00B94E0F" w:rsidRDefault="00B94E0F" w:rsidP="00147AAD">
            <w:pPr>
              <w:pStyle w:val="ListParagraph"/>
              <w:numPr>
                <w:ilvl w:val="0"/>
                <w:numId w:val="10"/>
              </w:numPr>
              <w:spacing w:line="276" w:lineRule="auto"/>
              <w:rPr>
                <w:rFonts w:ascii="Arial" w:hAnsi="Arial" w:cs="Arial"/>
                <w:sz w:val="20"/>
                <w:szCs w:val="20"/>
              </w:rPr>
            </w:pPr>
            <w:r>
              <w:rPr>
                <w:rFonts w:ascii="Arial" w:hAnsi="Arial" w:cs="Arial"/>
                <w:sz w:val="20"/>
                <w:szCs w:val="20"/>
              </w:rPr>
              <w:t>Día 1 al 7: 9mcg/día IV en infusión continua</w:t>
            </w:r>
          </w:p>
          <w:p w14:paraId="5E4EA580" w14:textId="50FBBB30" w:rsidR="00B94E0F" w:rsidRDefault="00B94E0F" w:rsidP="00147AAD">
            <w:pPr>
              <w:pStyle w:val="ListParagraph"/>
              <w:numPr>
                <w:ilvl w:val="0"/>
                <w:numId w:val="10"/>
              </w:numPr>
              <w:spacing w:line="276" w:lineRule="auto"/>
              <w:rPr>
                <w:rFonts w:ascii="Arial" w:hAnsi="Arial" w:cs="Arial"/>
                <w:sz w:val="20"/>
                <w:szCs w:val="20"/>
              </w:rPr>
            </w:pPr>
            <w:r>
              <w:rPr>
                <w:rFonts w:ascii="Arial" w:hAnsi="Arial" w:cs="Arial"/>
                <w:sz w:val="20"/>
                <w:szCs w:val="20"/>
              </w:rPr>
              <w:t>Día 8 al 28: 28mcg/día IV en infusión continua</w:t>
            </w:r>
          </w:p>
          <w:p w14:paraId="24447BFB" w14:textId="60082182" w:rsidR="00B94E0F" w:rsidRPr="00147AAD" w:rsidRDefault="00B94E0F" w:rsidP="00EB723C">
            <w:pPr>
              <w:pStyle w:val="ListParagraph"/>
              <w:numPr>
                <w:ilvl w:val="0"/>
                <w:numId w:val="10"/>
              </w:numPr>
              <w:spacing w:line="276" w:lineRule="auto"/>
              <w:rPr>
                <w:rFonts w:ascii="Arial" w:hAnsi="Arial" w:cs="Arial"/>
                <w:sz w:val="20"/>
                <w:szCs w:val="20"/>
              </w:rPr>
            </w:pPr>
            <w:r>
              <w:rPr>
                <w:rFonts w:ascii="Arial" w:hAnsi="Arial" w:cs="Arial"/>
                <w:sz w:val="20"/>
                <w:szCs w:val="20"/>
              </w:rPr>
              <w:t>Día 29 al 42: sin tratamiento</w:t>
            </w:r>
          </w:p>
        </w:tc>
        <w:tc>
          <w:tcPr>
            <w:tcW w:w="2943" w:type="dxa"/>
          </w:tcPr>
          <w:p w14:paraId="17FEFCC2" w14:textId="77777777" w:rsidR="00B94E0F" w:rsidRDefault="00B94E0F" w:rsidP="009F620B">
            <w:pPr>
              <w:spacing w:line="276" w:lineRule="auto"/>
              <w:rPr>
                <w:rFonts w:ascii="Arial" w:hAnsi="Arial" w:cs="Arial"/>
                <w:sz w:val="20"/>
                <w:szCs w:val="20"/>
              </w:rPr>
            </w:pPr>
            <w:r>
              <w:rPr>
                <w:rFonts w:ascii="Arial" w:hAnsi="Arial" w:cs="Arial"/>
                <w:sz w:val="20"/>
                <w:szCs w:val="20"/>
              </w:rPr>
              <w:t>Todos los ciclos de consolidación:</w:t>
            </w:r>
          </w:p>
          <w:p w14:paraId="2AF6C54A" w14:textId="31B49BD1" w:rsidR="00B94E0F" w:rsidRDefault="00B94E0F" w:rsidP="00147AAD">
            <w:pPr>
              <w:pStyle w:val="ListParagraph"/>
              <w:numPr>
                <w:ilvl w:val="0"/>
                <w:numId w:val="11"/>
              </w:numPr>
              <w:spacing w:line="276" w:lineRule="auto"/>
              <w:rPr>
                <w:rFonts w:ascii="Arial" w:hAnsi="Arial" w:cs="Arial"/>
                <w:sz w:val="20"/>
                <w:szCs w:val="20"/>
              </w:rPr>
            </w:pPr>
            <w:r>
              <w:rPr>
                <w:rFonts w:ascii="Arial" w:hAnsi="Arial" w:cs="Arial"/>
                <w:sz w:val="20"/>
                <w:szCs w:val="20"/>
              </w:rPr>
              <w:t>Días 1 al 28: 28 mcg/día IV en infusión continua</w:t>
            </w:r>
          </w:p>
          <w:p w14:paraId="72550B1F" w14:textId="0A72C747" w:rsidR="00B94E0F" w:rsidRPr="00147AAD" w:rsidRDefault="00B94E0F" w:rsidP="00147AAD">
            <w:pPr>
              <w:pStyle w:val="ListParagraph"/>
              <w:numPr>
                <w:ilvl w:val="0"/>
                <w:numId w:val="11"/>
              </w:numPr>
              <w:spacing w:line="276" w:lineRule="auto"/>
              <w:rPr>
                <w:rFonts w:ascii="Arial" w:hAnsi="Arial" w:cs="Arial"/>
                <w:sz w:val="20"/>
                <w:szCs w:val="20"/>
              </w:rPr>
            </w:pPr>
            <w:r>
              <w:rPr>
                <w:rFonts w:ascii="Arial" w:hAnsi="Arial" w:cs="Arial"/>
                <w:sz w:val="20"/>
                <w:szCs w:val="20"/>
              </w:rPr>
              <w:t>Días 29 al 42: sin tratamiento</w:t>
            </w:r>
          </w:p>
        </w:tc>
      </w:tr>
      <w:tr w:rsidR="00B94E0F" w14:paraId="1C7606A8" w14:textId="77777777" w:rsidTr="00C47A38">
        <w:tc>
          <w:tcPr>
            <w:tcW w:w="2942" w:type="dxa"/>
          </w:tcPr>
          <w:p w14:paraId="0D342E96" w14:textId="77777777" w:rsidR="00B94E0F" w:rsidRDefault="00B94E0F" w:rsidP="009F620B">
            <w:pPr>
              <w:spacing w:line="276" w:lineRule="auto"/>
              <w:rPr>
                <w:rFonts w:ascii="Arial" w:hAnsi="Arial" w:cs="Arial"/>
                <w:sz w:val="20"/>
                <w:szCs w:val="20"/>
              </w:rPr>
            </w:pPr>
            <w:r>
              <w:rPr>
                <w:rFonts w:ascii="Arial" w:hAnsi="Arial" w:cs="Arial"/>
                <w:sz w:val="20"/>
                <w:szCs w:val="20"/>
              </w:rPr>
              <w:t xml:space="preserve">Inducción ciclo 2: </w:t>
            </w:r>
          </w:p>
          <w:p w14:paraId="1AF7648D" w14:textId="23E29820" w:rsidR="00B94E0F" w:rsidRDefault="00B94E0F" w:rsidP="009F620B">
            <w:pPr>
              <w:spacing w:line="276" w:lineRule="auto"/>
              <w:rPr>
                <w:rFonts w:ascii="Arial" w:hAnsi="Arial" w:cs="Arial"/>
                <w:sz w:val="20"/>
                <w:szCs w:val="20"/>
              </w:rPr>
            </w:pPr>
            <w:r>
              <w:rPr>
                <w:rFonts w:ascii="Arial" w:hAnsi="Arial" w:cs="Arial"/>
                <w:sz w:val="20"/>
                <w:szCs w:val="20"/>
              </w:rPr>
              <w:t>Días 1 al 28: 28mcg/día IV en infusión continua</w:t>
            </w:r>
          </w:p>
        </w:tc>
        <w:tc>
          <w:tcPr>
            <w:tcW w:w="2943" w:type="dxa"/>
          </w:tcPr>
          <w:p w14:paraId="1FD92E05" w14:textId="77777777" w:rsidR="00B94E0F" w:rsidRDefault="00B94E0F" w:rsidP="009F620B">
            <w:pPr>
              <w:spacing w:line="276" w:lineRule="auto"/>
              <w:rPr>
                <w:rFonts w:ascii="Arial" w:hAnsi="Arial" w:cs="Arial"/>
                <w:sz w:val="20"/>
                <w:szCs w:val="20"/>
              </w:rPr>
            </w:pPr>
          </w:p>
        </w:tc>
      </w:tr>
    </w:tbl>
    <w:p w14:paraId="61916642" w14:textId="77777777" w:rsidR="00C00EC0" w:rsidRDefault="00C00EC0" w:rsidP="009F620B">
      <w:pPr>
        <w:spacing w:line="276" w:lineRule="auto"/>
        <w:rPr>
          <w:rFonts w:ascii="Arial" w:hAnsi="Arial" w:cs="Arial"/>
          <w:sz w:val="20"/>
          <w:szCs w:val="20"/>
        </w:rPr>
      </w:pPr>
    </w:p>
    <w:p w14:paraId="587BD5D3" w14:textId="509BC552" w:rsidR="00147AAD" w:rsidRDefault="00147AAD" w:rsidP="009F620B">
      <w:pPr>
        <w:spacing w:line="276" w:lineRule="auto"/>
        <w:rPr>
          <w:rFonts w:ascii="Arial" w:hAnsi="Arial" w:cs="Arial"/>
          <w:sz w:val="20"/>
          <w:szCs w:val="20"/>
        </w:rPr>
      </w:pPr>
    </w:p>
    <w:p w14:paraId="38BAC888" w14:textId="77777777" w:rsidR="0055699B" w:rsidRDefault="0055699B" w:rsidP="00193993">
      <w:pPr>
        <w:spacing w:line="276" w:lineRule="auto"/>
        <w:jc w:val="both"/>
        <w:rPr>
          <w:rFonts w:ascii="Arial" w:hAnsi="Arial" w:cs="Arial"/>
          <w:sz w:val="20"/>
          <w:szCs w:val="20"/>
        </w:rPr>
      </w:pPr>
    </w:p>
    <w:p w14:paraId="0DB833DF" w14:textId="77777777" w:rsidR="0055699B" w:rsidRDefault="0055699B" w:rsidP="00193993">
      <w:pPr>
        <w:spacing w:line="276" w:lineRule="auto"/>
        <w:jc w:val="both"/>
        <w:rPr>
          <w:rFonts w:ascii="Arial" w:hAnsi="Arial" w:cs="Arial"/>
          <w:sz w:val="20"/>
          <w:szCs w:val="20"/>
        </w:rPr>
      </w:pPr>
    </w:p>
    <w:p w14:paraId="25226C7F" w14:textId="77777777" w:rsidR="0055699B" w:rsidRDefault="0055699B" w:rsidP="00193993">
      <w:pPr>
        <w:spacing w:line="276" w:lineRule="auto"/>
        <w:jc w:val="both"/>
        <w:rPr>
          <w:rFonts w:ascii="Arial" w:hAnsi="Arial" w:cs="Arial"/>
          <w:sz w:val="20"/>
          <w:szCs w:val="20"/>
        </w:rPr>
      </w:pPr>
    </w:p>
    <w:p w14:paraId="53637A5C" w14:textId="77777777" w:rsidR="0055699B" w:rsidRDefault="0055699B" w:rsidP="00193993">
      <w:pPr>
        <w:spacing w:line="276" w:lineRule="auto"/>
        <w:jc w:val="both"/>
        <w:rPr>
          <w:rFonts w:ascii="Arial" w:hAnsi="Arial" w:cs="Arial"/>
          <w:sz w:val="20"/>
          <w:szCs w:val="20"/>
        </w:rPr>
      </w:pPr>
    </w:p>
    <w:p w14:paraId="57C12168" w14:textId="77777777" w:rsidR="0055699B" w:rsidRDefault="0055699B" w:rsidP="00193993">
      <w:pPr>
        <w:spacing w:line="276" w:lineRule="auto"/>
        <w:jc w:val="both"/>
        <w:rPr>
          <w:rFonts w:ascii="Arial" w:hAnsi="Arial" w:cs="Arial"/>
          <w:sz w:val="20"/>
          <w:szCs w:val="20"/>
        </w:rPr>
      </w:pPr>
    </w:p>
    <w:p w14:paraId="4BA1B704" w14:textId="77777777" w:rsidR="0055699B" w:rsidRDefault="0055699B" w:rsidP="00193993">
      <w:pPr>
        <w:spacing w:line="276" w:lineRule="auto"/>
        <w:jc w:val="both"/>
        <w:rPr>
          <w:rFonts w:ascii="Arial" w:hAnsi="Arial" w:cs="Arial"/>
          <w:sz w:val="20"/>
          <w:szCs w:val="20"/>
        </w:rPr>
      </w:pPr>
    </w:p>
    <w:p w14:paraId="3BB65537" w14:textId="77777777" w:rsidR="0055699B" w:rsidRDefault="0055699B" w:rsidP="00193993">
      <w:pPr>
        <w:spacing w:line="276" w:lineRule="auto"/>
        <w:jc w:val="both"/>
        <w:rPr>
          <w:rFonts w:ascii="Arial" w:hAnsi="Arial" w:cs="Arial"/>
          <w:sz w:val="20"/>
          <w:szCs w:val="20"/>
        </w:rPr>
      </w:pPr>
    </w:p>
    <w:p w14:paraId="7A6C0183" w14:textId="77777777" w:rsidR="0055699B" w:rsidRDefault="0055699B" w:rsidP="00193993">
      <w:pPr>
        <w:spacing w:line="276" w:lineRule="auto"/>
        <w:jc w:val="both"/>
        <w:rPr>
          <w:rFonts w:ascii="Arial" w:hAnsi="Arial" w:cs="Arial"/>
          <w:sz w:val="20"/>
          <w:szCs w:val="20"/>
        </w:rPr>
      </w:pPr>
    </w:p>
    <w:p w14:paraId="699AB64D" w14:textId="77777777" w:rsidR="0055699B" w:rsidRDefault="0055699B" w:rsidP="00193993">
      <w:pPr>
        <w:spacing w:line="276" w:lineRule="auto"/>
        <w:jc w:val="both"/>
        <w:rPr>
          <w:rFonts w:ascii="Arial" w:hAnsi="Arial" w:cs="Arial"/>
          <w:sz w:val="20"/>
          <w:szCs w:val="20"/>
        </w:rPr>
      </w:pPr>
    </w:p>
    <w:p w14:paraId="7FCA2C22" w14:textId="77777777" w:rsidR="0055699B" w:rsidRDefault="0055699B" w:rsidP="00193993">
      <w:pPr>
        <w:spacing w:line="276" w:lineRule="auto"/>
        <w:jc w:val="both"/>
        <w:rPr>
          <w:rFonts w:ascii="Arial" w:hAnsi="Arial" w:cs="Arial"/>
          <w:sz w:val="20"/>
          <w:szCs w:val="20"/>
        </w:rPr>
      </w:pPr>
    </w:p>
    <w:p w14:paraId="0E1B4AB7" w14:textId="77777777" w:rsidR="0055699B" w:rsidRDefault="0055699B" w:rsidP="00193993">
      <w:pPr>
        <w:spacing w:line="276" w:lineRule="auto"/>
        <w:jc w:val="both"/>
        <w:rPr>
          <w:rFonts w:ascii="Arial" w:hAnsi="Arial" w:cs="Arial"/>
          <w:sz w:val="20"/>
          <w:szCs w:val="20"/>
        </w:rPr>
      </w:pPr>
    </w:p>
    <w:p w14:paraId="5AB61976" w14:textId="77777777" w:rsidR="0055699B" w:rsidRDefault="0055699B" w:rsidP="00193993">
      <w:pPr>
        <w:spacing w:line="276" w:lineRule="auto"/>
        <w:jc w:val="both"/>
        <w:rPr>
          <w:rFonts w:ascii="Arial" w:hAnsi="Arial" w:cs="Arial"/>
          <w:sz w:val="20"/>
          <w:szCs w:val="20"/>
        </w:rPr>
      </w:pPr>
    </w:p>
    <w:p w14:paraId="504DBE5D" w14:textId="77777777" w:rsidR="0055699B" w:rsidRDefault="0055699B" w:rsidP="00193993">
      <w:pPr>
        <w:spacing w:line="276" w:lineRule="auto"/>
        <w:jc w:val="both"/>
        <w:rPr>
          <w:rFonts w:ascii="Arial" w:hAnsi="Arial" w:cs="Arial"/>
          <w:sz w:val="20"/>
          <w:szCs w:val="20"/>
        </w:rPr>
      </w:pPr>
    </w:p>
    <w:p w14:paraId="202BB423" w14:textId="77777777" w:rsidR="0055699B" w:rsidRDefault="0055699B" w:rsidP="00193993">
      <w:pPr>
        <w:spacing w:line="276" w:lineRule="auto"/>
        <w:jc w:val="both"/>
        <w:rPr>
          <w:rFonts w:ascii="Arial" w:hAnsi="Arial" w:cs="Arial"/>
          <w:sz w:val="20"/>
          <w:szCs w:val="20"/>
        </w:rPr>
      </w:pPr>
    </w:p>
    <w:p w14:paraId="02EDCC4F" w14:textId="04715062" w:rsidR="005007E9" w:rsidRDefault="005007E9" w:rsidP="00193993">
      <w:pPr>
        <w:spacing w:line="276" w:lineRule="auto"/>
        <w:jc w:val="both"/>
        <w:rPr>
          <w:rFonts w:ascii="Arial" w:hAnsi="Arial" w:cs="Arial"/>
          <w:sz w:val="20"/>
          <w:szCs w:val="20"/>
        </w:rPr>
      </w:pPr>
      <w:r>
        <w:rPr>
          <w:rFonts w:ascii="Arial" w:hAnsi="Arial" w:cs="Arial"/>
          <w:sz w:val="20"/>
          <w:szCs w:val="20"/>
        </w:rPr>
        <w:t>EVALUACION</w:t>
      </w:r>
    </w:p>
    <w:p w14:paraId="3E48D12A" w14:textId="6272856F" w:rsidR="005007E9" w:rsidRDefault="005007E9" w:rsidP="00193993">
      <w:pPr>
        <w:spacing w:line="276" w:lineRule="auto"/>
        <w:jc w:val="both"/>
        <w:rPr>
          <w:rFonts w:ascii="Arial" w:hAnsi="Arial" w:cs="Arial"/>
          <w:sz w:val="20"/>
          <w:szCs w:val="20"/>
        </w:rPr>
      </w:pPr>
      <w:r>
        <w:rPr>
          <w:rFonts w:ascii="Arial" w:hAnsi="Arial" w:cs="Arial"/>
          <w:sz w:val="20"/>
          <w:szCs w:val="20"/>
        </w:rPr>
        <w:t>CASO CLINICO</w:t>
      </w:r>
      <w:r w:rsidR="002A45A1">
        <w:rPr>
          <w:rFonts w:ascii="Arial" w:hAnsi="Arial" w:cs="Arial"/>
          <w:sz w:val="20"/>
          <w:szCs w:val="20"/>
        </w:rPr>
        <w:t xml:space="preserve"> N°1</w:t>
      </w:r>
    </w:p>
    <w:p w14:paraId="703712A1" w14:textId="06BC44C2" w:rsidR="005007E9" w:rsidRDefault="005007E9" w:rsidP="00193993">
      <w:pPr>
        <w:spacing w:line="276" w:lineRule="auto"/>
        <w:jc w:val="both"/>
        <w:rPr>
          <w:rFonts w:ascii="Arial" w:hAnsi="Arial" w:cs="Arial"/>
          <w:sz w:val="20"/>
          <w:szCs w:val="20"/>
        </w:rPr>
      </w:pPr>
      <w:r w:rsidRPr="005007E9">
        <w:rPr>
          <w:rFonts w:ascii="Arial" w:hAnsi="Arial" w:cs="Arial"/>
          <w:sz w:val="20"/>
          <w:szCs w:val="20"/>
        </w:rPr>
        <w:t xml:space="preserve">Usted se encuentra en un servicio de hospitalización y tiene a cargo un paciente con </w:t>
      </w:r>
      <w:r w:rsidR="00EB723C" w:rsidRPr="005007E9">
        <w:rPr>
          <w:rFonts w:ascii="Arial" w:hAnsi="Arial" w:cs="Arial"/>
          <w:sz w:val="20"/>
          <w:szCs w:val="20"/>
        </w:rPr>
        <w:t>diagnóstico</w:t>
      </w:r>
      <w:r w:rsidRPr="005007E9">
        <w:rPr>
          <w:rFonts w:ascii="Arial" w:hAnsi="Arial" w:cs="Arial"/>
          <w:sz w:val="20"/>
          <w:szCs w:val="20"/>
        </w:rPr>
        <w:t xml:space="preserve"> de LLA refractaria a 3 </w:t>
      </w:r>
      <w:r w:rsidR="00A051FF" w:rsidRPr="005007E9">
        <w:rPr>
          <w:rFonts w:ascii="Arial" w:hAnsi="Arial" w:cs="Arial"/>
          <w:sz w:val="20"/>
          <w:szCs w:val="20"/>
        </w:rPr>
        <w:t>líneas</w:t>
      </w:r>
      <w:r w:rsidRPr="005007E9">
        <w:rPr>
          <w:rFonts w:ascii="Arial" w:hAnsi="Arial" w:cs="Arial"/>
          <w:sz w:val="20"/>
          <w:szCs w:val="20"/>
        </w:rPr>
        <w:t xml:space="preserve"> de tratamiento, 22 </w:t>
      </w:r>
      <w:proofErr w:type="gramStart"/>
      <w:r w:rsidRPr="005007E9">
        <w:rPr>
          <w:rFonts w:ascii="Arial" w:hAnsi="Arial" w:cs="Arial"/>
          <w:sz w:val="20"/>
          <w:szCs w:val="20"/>
        </w:rPr>
        <w:t>años de edad</w:t>
      </w:r>
      <w:proofErr w:type="gramEnd"/>
      <w:r w:rsidRPr="005007E9">
        <w:rPr>
          <w:rFonts w:ascii="Arial" w:hAnsi="Arial" w:cs="Arial"/>
          <w:sz w:val="20"/>
          <w:szCs w:val="20"/>
        </w:rPr>
        <w:t>, debe iniciarle el 1er ciclo de blinatumomab como terapia de rescate,</w:t>
      </w:r>
      <w:r w:rsidR="00A051FF">
        <w:rPr>
          <w:rFonts w:ascii="Arial" w:hAnsi="Arial" w:cs="Arial"/>
          <w:sz w:val="20"/>
          <w:szCs w:val="20"/>
        </w:rPr>
        <w:t xml:space="preserve"> por lo que le preparan una mezcla en una bolsa de </w:t>
      </w:r>
      <w:r w:rsidR="00B94E0F">
        <w:rPr>
          <w:rFonts w:ascii="Arial" w:hAnsi="Arial" w:cs="Arial"/>
          <w:sz w:val="20"/>
          <w:szCs w:val="20"/>
        </w:rPr>
        <w:t>SSN</w:t>
      </w:r>
      <w:r w:rsidR="00A051FF">
        <w:rPr>
          <w:rFonts w:ascii="Arial" w:hAnsi="Arial" w:cs="Arial"/>
          <w:sz w:val="20"/>
          <w:szCs w:val="20"/>
        </w:rPr>
        <w:t xml:space="preserve"> al 0,9%</w:t>
      </w:r>
      <w:r w:rsidRPr="005007E9">
        <w:rPr>
          <w:rFonts w:ascii="Arial" w:hAnsi="Arial" w:cs="Arial"/>
          <w:sz w:val="20"/>
          <w:szCs w:val="20"/>
        </w:rPr>
        <w:t xml:space="preserve"> </w:t>
      </w:r>
      <w:r w:rsidR="00A051FF">
        <w:rPr>
          <w:rFonts w:ascii="Arial" w:hAnsi="Arial" w:cs="Arial"/>
          <w:sz w:val="20"/>
          <w:szCs w:val="20"/>
        </w:rPr>
        <w:t xml:space="preserve">de 250ml con el medicamento </w:t>
      </w:r>
      <w:proofErr w:type="spellStart"/>
      <w:r w:rsidR="00A051FF">
        <w:rPr>
          <w:rFonts w:ascii="Arial" w:hAnsi="Arial" w:cs="Arial"/>
          <w:sz w:val="20"/>
          <w:szCs w:val="20"/>
        </w:rPr>
        <w:t>blinatumomab</w:t>
      </w:r>
      <w:proofErr w:type="spellEnd"/>
      <w:r w:rsidR="00A051FF">
        <w:rPr>
          <w:rFonts w:ascii="Arial" w:hAnsi="Arial" w:cs="Arial"/>
          <w:sz w:val="20"/>
          <w:szCs w:val="20"/>
        </w:rPr>
        <w:t xml:space="preserve">, </w:t>
      </w:r>
      <w:r w:rsidRPr="005007E9">
        <w:rPr>
          <w:rFonts w:ascii="Arial" w:hAnsi="Arial" w:cs="Arial"/>
          <w:sz w:val="20"/>
          <w:szCs w:val="20"/>
        </w:rPr>
        <w:t xml:space="preserve">a </w:t>
      </w:r>
      <w:r w:rsidR="00EB723C" w:rsidRPr="005007E9">
        <w:rPr>
          <w:rFonts w:ascii="Arial" w:hAnsi="Arial" w:cs="Arial"/>
          <w:sz w:val="20"/>
          <w:szCs w:val="20"/>
        </w:rPr>
        <w:t>continuación,</w:t>
      </w:r>
      <w:r w:rsidRPr="005007E9">
        <w:rPr>
          <w:rFonts w:ascii="Arial" w:hAnsi="Arial" w:cs="Arial"/>
          <w:sz w:val="20"/>
          <w:szCs w:val="20"/>
        </w:rPr>
        <w:t xml:space="preserve"> elija que acciones tomaría: </w:t>
      </w:r>
    </w:p>
    <w:p w14:paraId="726A90B9" w14:textId="5807ED87" w:rsidR="005007E9" w:rsidRDefault="005007E9" w:rsidP="00193993">
      <w:pPr>
        <w:pStyle w:val="ListParagraph"/>
        <w:numPr>
          <w:ilvl w:val="0"/>
          <w:numId w:val="13"/>
        </w:numPr>
        <w:spacing w:line="276" w:lineRule="auto"/>
        <w:jc w:val="both"/>
        <w:rPr>
          <w:rFonts w:ascii="Arial" w:hAnsi="Arial" w:cs="Arial"/>
          <w:sz w:val="20"/>
          <w:szCs w:val="20"/>
        </w:rPr>
      </w:pPr>
      <w:r>
        <w:rPr>
          <w:rFonts w:ascii="Arial" w:hAnsi="Arial" w:cs="Arial"/>
          <w:sz w:val="20"/>
          <w:szCs w:val="20"/>
        </w:rPr>
        <w:t>Que exámenes gestionaría para realizar previo al inicio del Blinatumomab, escoja la correcta:</w:t>
      </w:r>
    </w:p>
    <w:p w14:paraId="43303FCA" w14:textId="76030CA5" w:rsidR="005007E9" w:rsidRDefault="005007E9" w:rsidP="00193993">
      <w:pPr>
        <w:pStyle w:val="ListParagraph"/>
        <w:numPr>
          <w:ilvl w:val="0"/>
          <w:numId w:val="14"/>
        </w:numPr>
        <w:spacing w:line="276" w:lineRule="auto"/>
        <w:jc w:val="both"/>
        <w:rPr>
          <w:rFonts w:ascii="Arial" w:hAnsi="Arial" w:cs="Arial"/>
          <w:sz w:val="20"/>
          <w:szCs w:val="20"/>
        </w:rPr>
      </w:pPr>
      <w:r>
        <w:rPr>
          <w:rFonts w:ascii="Arial" w:hAnsi="Arial" w:cs="Arial"/>
          <w:sz w:val="20"/>
          <w:szCs w:val="20"/>
        </w:rPr>
        <w:t xml:space="preserve">Filtración glomerular, </w:t>
      </w:r>
      <w:r w:rsidR="00ED3640">
        <w:rPr>
          <w:rFonts w:ascii="Arial" w:hAnsi="Arial" w:cs="Arial"/>
          <w:sz w:val="20"/>
          <w:szCs w:val="20"/>
        </w:rPr>
        <w:t>toma de signos vitales, parcial de orina</w:t>
      </w:r>
    </w:p>
    <w:p w14:paraId="6E090B6D" w14:textId="5382504D" w:rsidR="00ED3640" w:rsidRDefault="00ED3640" w:rsidP="00193993">
      <w:pPr>
        <w:pStyle w:val="ListParagraph"/>
        <w:numPr>
          <w:ilvl w:val="0"/>
          <w:numId w:val="14"/>
        </w:numPr>
        <w:spacing w:line="276" w:lineRule="auto"/>
        <w:jc w:val="both"/>
        <w:rPr>
          <w:rFonts w:ascii="Arial" w:hAnsi="Arial" w:cs="Arial"/>
          <w:sz w:val="20"/>
          <w:szCs w:val="20"/>
        </w:rPr>
      </w:pPr>
      <w:r>
        <w:rPr>
          <w:rFonts w:ascii="Arial" w:hAnsi="Arial" w:cs="Arial"/>
          <w:sz w:val="20"/>
          <w:szCs w:val="20"/>
        </w:rPr>
        <w:t>Ecocardiograma, aspirado de la medula ósea, parcial de orina</w:t>
      </w:r>
    </w:p>
    <w:p w14:paraId="494F72EA" w14:textId="7FA6875C" w:rsidR="00ED3640" w:rsidRPr="00ED3640" w:rsidRDefault="00ED3640" w:rsidP="00193993">
      <w:pPr>
        <w:pStyle w:val="ListParagraph"/>
        <w:numPr>
          <w:ilvl w:val="0"/>
          <w:numId w:val="14"/>
        </w:numPr>
        <w:spacing w:line="276" w:lineRule="auto"/>
        <w:jc w:val="both"/>
        <w:rPr>
          <w:rFonts w:ascii="Arial" w:hAnsi="Arial" w:cs="Arial"/>
          <w:color w:val="FF0000"/>
          <w:sz w:val="20"/>
          <w:szCs w:val="20"/>
        </w:rPr>
      </w:pPr>
      <w:r w:rsidRPr="00ED3640">
        <w:rPr>
          <w:rFonts w:ascii="Arial" w:hAnsi="Arial" w:cs="Arial"/>
          <w:color w:val="FF0000"/>
          <w:sz w:val="20"/>
          <w:szCs w:val="20"/>
        </w:rPr>
        <w:t xml:space="preserve">Aspirado de medula ósea, estudio de </w:t>
      </w:r>
      <w:r w:rsidR="00EB723C" w:rsidRPr="00ED3640">
        <w:rPr>
          <w:rFonts w:ascii="Arial" w:hAnsi="Arial" w:cs="Arial"/>
          <w:color w:val="FF0000"/>
          <w:sz w:val="20"/>
          <w:szCs w:val="20"/>
        </w:rPr>
        <w:t>líquido</w:t>
      </w:r>
      <w:r w:rsidRPr="00ED3640">
        <w:rPr>
          <w:rFonts w:ascii="Arial" w:hAnsi="Arial" w:cs="Arial"/>
          <w:color w:val="FF0000"/>
          <w:sz w:val="20"/>
          <w:szCs w:val="20"/>
        </w:rPr>
        <w:t xml:space="preserve"> </w:t>
      </w:r>
      <w:r w:rsidR="00EB723C" w:rsidRPr="00ED3640">
        <w:rPr>
          <w:rFonts w:ascii="Arial" w:hAnsi="Arial" w:cs="Arial"/>
          <w:color w:val="FF0000"/>
          <w:sz w:val="20"/>
          <w:szCs w:val="20"/>
        </w:rPr>
        <w:t>cefalorraquídeo</w:t>
      </w:r>
      <w:r w:rsidRPr="00ED3640">
        <w:rPr>
          <w:rFonts w:ascii="Arial" w:hAnsi="Arial" w:cs="Arial"/>
          <w:color w:val="FF0000"/>
          <w:sz w:val="20"/>
          <w:szCs w:val="20"/>
        </w:rPr>
        <w:t>, transaminasas, bilirrubina, hemograma.</w:t>
      </w:r>
    </w:p>
    <w:p w14:paraId="2BB2461F" w14:textId="3A470AA9" w:rsidR="00ED3640" w:rsidRDefault="00ED3640" w:rsidP="00193993">
      <w:pPr>
        <w:pStyle w:val="ListParagraph"/>
        <w:numPr>
          <w:ilvl w:val="0"/>
          <w:numId w:val="14"/>
        </w:numPr>
        <w:spacing w:line="276" w:lineRule="auto"/>
        <w:jc w:val="both"/>
        <w:rPr>
          <w:rFonts w:ascii="Arial" w:hAnsi="Arial" w:cs="Arial"/>
          <w:sz w:val="20"/>
          <w:szCs w:val="20"/>
        </w:rPr>
      </w:pPr>
      <w:r>
        <w:rPr>
          <w:rFonts w:ascii="Arial" w:hAnsi="Arial" w:cs="Arial"/>
          <w:sz w:val="20"/>
          <w:szCs w:val="20"/>
        </w:rPr>
        <w:t>Todas las anteriores.</w:t>
      </w:r>
    </w:p>
    <w:p w14:paraId="7865B26D" w14:textId="32A3E02A" w:rsidR="00ED3640" w:rsidRDefault="00ED3640" w:rsidP="00193993">
      <w:pPr>
        <w:pStyle w:val="ListParagraph"/>
        <w:numPr>
          <w:ilvl w:val="0"/>
          <w:numId w:val="13"/>
        </w:numPr>
        <w:spacing w:line="276" w:lineRule="auto"/>
        <w:jc w:val="both"/>
        <w:rPr>
          <w:rFonts w:ascii="Arial" w:hAnsi="Arial" w:cs="Arial"/>
          <w:sz w:val="20"/>
          <w:szCs w:val="20"/>
        </w:rPr>
      </w:pPr>
      <w:r>
        <w:rPr>
          <w:rFonts w:ascii="Arial" w:hAnsi="Arial" w:cs="Arial"/>
          <w:sz w:val="20"/>
          <w:szCs w:val="20"/>
        </w:rPr>
        <w:t>Los principales cuidados de enfermería a tener en cu</w:t>
      </w:r>
      <w:r w:rsidR="00B94E0F">
        <w:rPr>
          <w:rFonts w:ascii="Arial" w:hAnsi="Arial" w:cs="Arial"/>
          <w:sz w:val="20"/>
          <w:szCs w:val="20"/>
        </w:rPr>
        <w:t>e</w:t>
      </w:r>
      <w:r>
        <w:rPr>
          <w:rFonts w:ascii="Arial" w:hAnsi="Arial" w:cs="Arial"/>
          <w:sz w:val="20"/>
          <w:szCs w:val="20"/>
        </w:rPr>
        <w:t>nta son, excepto:</w:t>
      </w:r>
    </w:p>
    <w:p w14:paraId="22270955" w14:textId="6A8399CD" w:rsidR="00ED3640" w:rsidRDefault="00ED3640" w:rsidP="00193993">
      <w:pPr>
        <w:pStyle w:val="ListParagraph"/>
        <w:numPr>
          <w:ilvl w:val="0"/>
          <w:numId w:val="16"/>
        </w:numPr>
        <w:spacing w:line="276" w:lineRule="auto"/>
        <w:jc w:val="both"/>
        <w:rPr>
          <w:rFonts w:ascii="Arial" w:hAnsi="Arial" w:cs="Arial"/>
          <w:sz w:val="20"/>
          <w:szCs w:val="20"/>
        </w:rPr>
      </w:pPr>
      <w:r>
        <w:rPr>
          <w:rFonts w:ascii="Arial" w:hAnsi="Arial" w:cs="Arial"/>
          <w:sz w:val="20"/>
          <w:szCs w:val="20"/>
        </w:rPr>
        <w:t xml:space="preserve">Colocar monitor de signos vitales continuo durante la 1ra semana de </w:t>
      </w:r>
      <w:r w:rsidR="00EB723C">
        <w:rPr>
          <w:rFonts w:ascii="Arial" w:hAnsi="Arial" w:cs="Arial"/>
          <w:sz w:val="20"/>
          <w:szCs w:val="20"/>
        </w:rPr>
        <w:t>infusión</w:t>
      </w:r>
      <w:r>
        <w:rPr>
          <w:rFonts w:ascii="Arial" w:hAnsi="Arial" w:cs="Arial"/>
          <w:sz w:val="20"/>
          <w:szCs w:val="20"/>
        </w:rPr>
        <w:t xml:space="preserve"> del medicamento.</w:t>
      </w:r>
    </w:p>
    <w:p w14:paraId="36898CF9" w14:textId="6C47E873" w:rsidR="00ED3640" w:rsidRDefault="00ED3640" w:rsidP="00193993">
      <w:pPr>
        <w:pStyle w:val="ListParagraph"/>
        <w:numPr>
          <w:ilvl w:val="0"/>
          <w:numId w:val="16"/>
        </w:numPr>
        <w:spacing w:line="276" w:lineRule="auto"/>
        <w:jc w:val="both"/>
        <w:rPr>
          <w:rFonts w:ascii="Arial" w:hAnsi="Arial" w:cs="Arial"/>
          <w:sz w:val="20"/>
          <w:szCs w:val="20"/>
        </w:rPr>
      </w:pPr>
      <w:r>
        <w:rPr>
          <w:rFonts w:ascii="Arial" w:hAnsi="Arial" w:cs="Arial"/>
          <w:sz w:val="20"/>
          <w:szCs w:val="20"/>
        </w:rPr>
        <w:t xml:space="preserve">Valorar el acceso venoso y garantizar una </w:t>
      </w:r>
      <w:r w:rsidR="00EB723C">
        <w:rPr>
          <w:rFonts w:ascii="Arial" w:hAnsi="Arial" w:cs="Arial"/>
          <w:sz w:val="20"/>
          <w:szCs w:val="20"/>
        </w:rPr>
        <w:t>vía</w:t>
      </w:r>
      <w:r>
        <w:rPr>
          <w:rFonts w:ascii="Arial" w:hAnsi="Arial" w:cs="Arial"/>
          <w:sz w:val="20"/>
          <w:szCs w:val="20"/>
        </w:rPr>
        <w:t xml:space="preserve"> central.</w:t>
      </w:r>
    </w:p>
    <w:p w14:paraId="2DD19ED2" w14:textId="0557014F" w:rsidR="00ED3640" w:rsidRDefault="00ED3640" w:rsidP="00193993">
      <w:pPr>
        <w:pStyle w:val="ListParagraph"/>
        <w:numPr>
          <w:ilvl w:val="0"/>
          <w:numId w:val="16"/>
        </w:numPr>
        <w:spacing w:line="276" w:lineRule="auto"/>
        <w:jc w:val="both"/>
        <w:rPr>
          <w:rFonts w:ascii="Arial" w:hAnsi="Arial" w:cs="Arial"/>
          <w:sz w:val="20"/>
          <w:szCs w:val="20"/>
        </w:rPr>
      </w:pPr>
      <w:r>
        <w:rPr>
          <w:rFonts w:ascii="Arial" w:hAnsi="Arial" w:cs="Arial"/>
          <w:sz w:val="20"/>
          <w:szCs w:val="20"/>
        </w:rPr>
        <w:t>Explicarle al paciente y su cuidador los posibles síntomas del medicamento para hacer una oportuna intervención</w:t>
      </w:r>
      <w:r w:rsidR="00A051FF">
        <w:rPr>
          <w:rFonts w:ascii="Arial" w:hAnsi="Arial" w:cs="Arial"/>
          <w:sz w:val="20"/>
          <w:szCs w:val="20"/>
        </w:rPr>
        <w:t xml:space="preserve"> y verificar consentimiento informado.</w:t>
      </w:r>
    </w:p>
    <w:p w14:paraId="331383DF" w14:textId="39021261" w:rsidR="00ED3640" w:rsidRDefault="00ED3640" w:rsidP="00193993">
      <w:pPr>
        <w:pStyle w:val="ListParagraph"/>
        <w:numPr>
          <w:ilvl w:val="0"/>
          <w:numId w:val="16"/>
        </w:numPr>
        <w:spacing w:line="276" w:lineRule="auto"/>
        <w:jc w:val="both"/>
        <w:rPr>
          <w:rFonts w:ascii="Arial" w:hAnsi="Arial" w:cs="Arial"/>
          <w:color w:val="FF0000"/>
          <w:sz w:val="20"/>
          <w:szCs w:val="20"/>
        </w:rPr>
      </w:pPr>
      <w:r w:rsidRPr="00ED3640">
        <w:rPr>
          <w:rFonts w:ascii="Arial" w:hAnsi="Arial" w:cs="Arial"/>
          <w:color w:val="FF0000"/>
          <w:sz w:val="20"/>
          <w:szCs w:val="20"/>
        </w:rPr>
        <w:t xml:space="preserve">Hacer </w:t>
      </w:r>
      <w:r>
        <w:rPr>
          <w:rFonts w:ascii="Arial" w:hAnsi="Arial" w:cs="Arial"/>
          <w:color w:val="FF0000"/>
          <w:sz w:val="20"/>
          <w:szCs w:val="20"/>
        </w:rPr>
        <w:t>EKG</w:t>
      </w:r>
      <w:r w:rsidRPr="00ED3640">
        <w:rPr>
          <w:rFonts w:ascii="Arial" w:hAnsi="Arial" w:cs="Arial"/>
          <w:color w:val="FF0000"/>
          <w:sz w:val="20"/>
          <w:szCs w:val="20"/>
        </w:rPr>
        <w:t xml:space="preserve"> </w:t>
      </w:r>
      <w:r>
        <w:rPr>
          <w:rFonts w:ascii="Arial" w:hAnsi="Arial" w:cs="Arial"/>
          <w:color w:val="FF0000"/>
          <w:sz w:val="20"/>
          <w:szCs w:val="20"/>
        </w:rPr>
        <w:t>y peso d</w:t>
      </w:r>
      <w:r w:rsidRPr="00ED3640">
        <w:rPr>
          <w:rFonts w:ascii="Arial" w:hAnsi="Arial" w:cs="Arial"/>
          <w:color w:val="FF0000"/>
          <w:sz w:val="20"/>
          <w:szCs w:val="20"/>
        </w:rPr>
        <w:t>iario.</w:t>
      </w:r>
    </w:p>
    <w:p w14:paraId="541E184A" w14:textId="5F6FD86D" w:rsidR="00A051FF" w:rsidRPr="00A051FF" w:rsidRDefault="00A051FF" w:rsidP="00193993">
      <w:pPr>
        <w:pStyle w:val="ListParagraph"/>
        <w:numPr>
          <w:ilvl w:val="0"/>
          <w:numId w:val="13"/>
        </w:numPr>
        <w:spacing w:line="276" w:lineRule="auto"/>
        <w:jc w:val="both"/>
        <w:rPr>
          <w:rFonts w:ascii="Arial" w:hAnsi="Arial" w:cs="Arial"/>
          <w:sz w:val="20"/>
          <w:szCs w:val="20"/>
        </w:rPr>
      </w:pPr>
      <w:r w:rsidRPr="00A051FF">
        <w:rPr>
          <w:rFonts w:ascii="Arial" w:hAnsi="Arial" w:cs="Arial"/>
          <w:sz w:val="20"/>
          <w:szCs w:val="20"/>
        </w:rPr>
        <w:t xml:space="preserve">La dosis correcta que usted administraría es: </w:t>
      </w:r>
    </w:p>
    <w:p w14:paraId="60CEA962" w14:textId="61D1A2C1" w:rsidR="00A051FF" w:rsidRPr="00A051FF" w:rsidRDefault="00A051FF" w:rsidP="00193993">
      <w:pPr>
        <w:pStyle w:val="ListParagraph"/>
        <w:numPr>
          <w:ilvl w:val="0"/>
          <w:numId w:val="18"/>
        </w:numPr>
        <w:spacing w:line="276" w:lineRule="auto"/>
        <w:jc w:val="both"/>
        <w:rPr>
          <w:rFonts w:ascii="Arial" w:hAnsi="Arial" w:cs="Arial"/>
          <w:sz w:val="20"/>
          <w:szCs w:val="20"/>
        </w:rPr>
      </w:pPr>
      <w:r w:rsidRPr="00A051FF">
        <w:rPr>
          <w:rFonts w:ascii="Arial" w:hAnsi="Arial" w:cs="Arial"/>
          <w:sz w:val="20"/>
          <w:szCs w:val="20"/>
        </w:rPr>
        <w:t>15</w:t>
      </w:r>
      <w:r w:rsidR="00B94E0F">
        <w:rPr>
          <w:rFonts w:ascii="Arial" w:hAnsi="Arial" w:cs="Arial"/>
          <w:sz w:val="20"/>
          <w:szCs w:val="20"/>
        </w:rPr>
        <w:t xml:space="preserve"> </w:t>
      </w:r>
      <w:proofErr w:type="spellStart"/>
      <w:r w:rsidRPr="00A051FF">
        <w:rPr>
          <w:rFonts w:ascii="Arial" w:hAnsi="Arial" w:cs="Arial"/>
          <w:sz w:val="20"/>
          <w:szCs w:val="20"/>
        </w:rPr>
        <w:t>mcg</w:t>
      </w:r>
      <w:proofErr w:type="spellEnd"/>
      <w:r w:rsidR="00B94E0F">
        <w:rPr>
          <w:rFonts w:ascii="Arial" w:hAnsi="Arial" w:cs="Arial"/>
          <w:sz w:val="20"/>
          <w:szCs w:val="20"/>
        </w:rPr>
        <w:t>/día</w:t>
      </w:r>
    </w:p>
    <w:p w14:paraId="2A551D75" w14:textId="27F3550D" w:rsidR="00A051FF" w:rsidRPr="00A051FF" w:rsidRDefault="00A051FF" w:rsidP="00193993">
      <w:pPr>
        <w:pStyle w:val="ListParagraph"/>
        <w:numPr>
          <w:ilvl w:val="0"/>
          <w:numId w:val="18"/>
        </w:numPr>
        <w:spacing w:line="276" w:lineRule="auto"/>
        <w:jc w:val="both"/>
        <w:rPr>
          <w:rFonts w:ascii="Arial" w:hAnsi="Arial" w:cs="Arial"/>
          <w:color w:val="FF0000"/>
          <w:sz w:val="20"/>
          <w:szCs w:val="20"/>
        </w:rPr>
      </w:pPr>
      <w:r w:rsidRPr="00A051FF">
        <w:rPr>
          <w:rFonts w:ascii="Arial" w:hAnsi="Arial" w:cs="Arial"/>
          <w:color w:val="FF0000"/>
          <w:sz w:val="20"/>
          <w:szCs w:val="20"/>
        </w:rPr>
        <w:t>9</w:t>
      </w:r>
      <w:r w:rsidR="00B94E0F">
        <w:rPr>
          <w:rFonts w:ascii="Arial" w:hAnsi="Arial" w:cs="Arial"/>
          <w:color w:val="FF0000"/>
          <w:sz w:val="20"/>
          <w:szCs w:val="20"/>
        </w:rPr>
        <w:t xml:space="preserve"> </w:t>
      </w:r>
      <w:proofErr w:type="spellStart"/>
      <w:r w:rsidRPr="00A051FF">
        <w:rPr>
          <w:rFonts w:ascii="Arial" w:hAnsi="Arial" w:cs="Arial"/>
          <w:color w:val="FF0000"/>
          <w:sz w:val="20"/>
          <w:szCs w:val="20"/>
        </w:rPr>
        <w:t>mcg</w:t>
      </w:r>
      <w:proofErr w:type="spellEnd"/>
      <w:r w:rsidR="00B94E0F">
        <w:rPr>
          <w:rFonts w:ascii="Arial" w:hAnsi="Arial" w:cs="Arial"/>
          <w:color w:val="FF0000"/>
          <w:sz w:val="20"/>
          <w:szCs w:val="20"/>
        </w:rPr>
        <w:t>/día</w:t>
      </w:r>
    </w:p>
    <w:p w14:paraId="26353207" w14:textId="47D1671C" w:rsidR="00A051FF" w:rsidRPr="00A051FF" w:rsidRDefault="00A051FF" w:rsidP="00193993">
      <w:pPr>
        <w:pStyle w:val="ListParagraph"/>
        <w:numPr>
          <w:ilvl w:val="0"/>
          <w:numId w:val="18"/>
        </w:numPr>
        <w:spacing w:line="276" w:lineRule="auto"/>
        <w:jc w:val="both"/>
        <w:rPr>
          <w:rFonts w:ascii="Arial" w:hAnsi="Arial" w:cs="Arial"/>
          <w:sz w:val="20"/>
          <w:szCs w:val="20"/>
        </w:rPr>
      </w:pPr>
      <w:r w:rsidRPr="00A051FF">
        <w:rPr>
          <w:rFonts w:ascii="Arial" w:hAnsi="Arial" w:cs="Arial"/>
          <w:sz w:val="20"/>
          <w:szCs w:val="20"/>
        </w:rPr>
        <w:t xml:space="preserve">28 </w:t>
      </w:r>
      <w:proofErr w:type="spellStart"/>
      <w:r w:rsidRPr="00A051FF">
        <w:rPr>
          <w:rFonts w:ascii="Arial" w:hAnsi="Arial" w:cs="Arial"/>
          <w:sz w:val="20"/>
          <w:szCs w:val="20"/>
        </w:rPr>
        <w:t>mcg</w:t>
      </w:r>
      <w:proofErr w:type="spellEnd"/>
      <w:r w:rsidR="00B94E0F">
        <w:rPr>
          <w:rFonts w:ascii="Arial" w:hAnsi="Arial" w:cs="Arial"/>
          <w:sz w:val="20"/>
          <w:szCs w:val="20"/>
        </w:rPr>
        <w:t>/día</w:t>
      </w:r>
    </w:p>
    <w:p w14:paraId="2B14C465" w14:textId="3C4AAA84" w:rsidR="00A051FF" w:rsidRPr="00A051FF" w:rsidRDefault="00A051FF" w:rsidP="00193993">
      <w:pPr>
        <w:pStyle w:val="ListParagraph"/>
        <w:numPr>
          <w:ilvl w:val="0"/>
          <w:numId w:val="18"/>
        </w:numPr>
        <w:spacing w:line="276" w:lineRule="auto"/>
        <w:jc w:val="both"/>
        <w:rPr>
          <w:rFonts w:ascii="Arial" w:hAnsi="Arial" w:cs="Arial"/>
          <w:sz w:val="20"/>
          <w:szCs w:val="20"/>
        </w:rPr>
      </w:pPr>
      <w:r w:rsidRPr="00A051FF">
        <w:rPr>
          <w:rFonts w:ascii="Arial" w:hAnsi="Arial" w:cs="Arial"/>
          <w:sz w:val="20"/>
          <w:szCs w:val="20"/>
        </w:rPr>
        <w:lastRenderedPageBreak/>
        <w:t>Ninguna de las anteriores</w:t>
      </w:r>
    </w:p>
    <w:p w14:paraId="64F723EB" w14:textId="53DB7BF4" w:rsidR="00147AAD" w:rsidRDefault="00A051FF" w:rsidP="00193993">
      <w:pPr>
        <w:pStyle w:val="ListParagraph"/>
        <w:numPr>
          <w:ilvl w:val="0"/>
          <w:numId w:val="13"/>
        </w:numPr>
        <w:spacing w:line="276" w:lineRule="auto"/>
        <w:jc w:val="both"/>
        <w:rPr>
          <w:rFonts w:ascii="Arial" w:hAnsi="Arial" w:cs="Arial"/>
          <w:sz w:val="20"/>
          <w:szCs w:val="20"/>
        </w:rPr>
      </w:pPr>
      <w:r>
        <w:rPr>
          <w:rFonts w:ascii="Arial" w:hAnsi="Arial" w:cs="Arial"/>
          <w:sz w:val="20"/>
          <w:szCs w:val="20"/>
        </w:rPr>
        <w:t xml:space="preserve">A que velocidad colocaría la mezcla de </w:t>
      </w:r>
      <w:proofErr w:type="spellStart"/>
      <w:r>
        <w:rPr>
          <w:rFonts w:ascii="Arial" w:hAnsi="Arial" w:cs="Arial"/>
          <w:sz w:val="20"/>
          <w:szCs w:val="20"/>
        </w:rPr>
        <w:t>Blinatumomab</w:t>
      </w:r>
      <w:proofErr w:type="spellEnd"/>
      <w:r>
        <w:rPr>
          <w:rFonts w:ascii="Arial" w:hAnsi="Arial" w:cs="Arial"/>
          <w:sz w:val="20"/>
          <w:szCs w:val="20"/>
        </w:rPr>
        <w:t xml:space="preserve"> y </w:t>
      </w:r>
      <w:r w:rsidR="002A45A1">
        <w:rPr>
          <w:rFonts w:ascii="Arial" w:hAnsi="Arial" w:cs="Arial"/>
          <w:sz w:val="20"/>
          <w:szCs w:val="20"/>
        </w:rPr>
        <w:t>qu</w:t>
      </w:r>
      <w:r w:rsidR="00B94E0F">
        <w:rPr>
          <w:rFonts w:ascii="Arial" w:hAnsi="Arial" w:cs="Arial"/>
          <w:sz w:val="20"/>
          <w:szCs w:val="20"/>
        </w:rPr>
        <w:t>é</w:t>
      </w:r>
      <w:r w:rsidR="002A45A1">
        <w:rPr>
          <w:rFonts w:ascii="Arial" w:hAnsi="Arial" w:cs="Arial"/>
          <w:sz w:val="20"/>
          <w:szCs w:val="20"/>
        </w:rPr>
        <w:t xml:space="preserve"> volumen programaría si debe pasarla en 24 horas:</w:t>
      </w:r>
    </w:p>
    <w:p w14:paraId="359AA908" w14:textId="73824A7B" w:rsidR="002A45A1" w:rsidRPr="002A45A1" w:rsidRDefault="002A45A1" w:rsidP="00193993">
      <w:pPr>
        <w:pStyle w:val="ListParagraph"/>
        <w:numPr>
          <w:ilvl w:val="0"/>
          <w:numId w:val="19"/>
        </w:numPr>
        <w:spacing w:line="276" w:lineRule="auto"/>
        <w:jc w:val="both"/>
        <w:rPr>
          <w:rFonts w:ascii="Arial" w:hAnsi="Arial" w:cs="Arial"/>
          <w:color w:val="FF0000"/>
          <w:sz w:val="20"/>
          <w:szCs w:val="20"/>
        </w:rPr>
      </w:pPr>
      <w:r w:rsidRPr="002A45A1">
        <w:rPr>
          <w:rFonts w:ascii="Arial" w:hAnsi="Arial" w:cs="Arial"/>
          <w:color w:val="FF0000"/>
          <w:sz w:val="20"/>
          <w:szCs w:val="20"/>
        </w:rPr>
        <w:t>Velocidad: 10cc/</w:t>
      </w:r>
      <w:r w:rsidR="00EB723C" w:rsidRPr="002A45A1">
        <w:rPr>
          <w:rFonts w:ascii="Arial" w:hAnsi="Arial" w:cs="Arial"/>
          <w:color w:val="FF0000"/>
          <w:sz w:val="20"/>
          <w:szCs w:val="20"/>
        </w:rPr>
        <w:t>hora;</w:t>
      </w:r>
      <w:r w:rsidRPr="002A45A1">
        <w:rPr>
          <w:rFonts w:ascii="Arial" w:hAnsi="Arial" w:cs="Arial"/>
          <w:color w:val="FF0000"/>
          <w:sz w:val="20"/>
          <w:szCs w:val="20"/>
        </w:rPr>
        <w:t xml:space="preserve"> volumen a infundir: 240ml</w:t>
      </w:r>
    </w:p>
    <w:p w14:paraId="4563FDAF" w14:textId="3756F423" w:rsidR="002A45A1" w:rsidRDefault="002A45A1" w:rsidP="00193993">
      <w:pPr>
        <w:pStyle w:val="ListParagraph"/>
        <w:numPr>
          <w:ilvl w:val="0"/>
          <w:numId w:val="19"/>
        </w:numPr>
        <w:spacing w:line="276" w:lineRule="auto"/>
        <w:jc w:val="both"/>
        <w:rPr>
          <w:rFonts w:ascii="Arial" w:hAnsi="Arial" w:cs="Arial"/>
          <w:sz w:val="20"/>
          <w:szCs w:val="20"/>
        </w:rPr>
      </w:pPr>
      <w:r>
        <w:rPr>
          <w:rFonts w:ascii="Arial" w:hAnsi="Arial" w:cs="Arial"/>
          <w:sz w:val="20"/>
          <w:szCs w:val="20"/>
        </w:rPr>
        <w:t>Velocidad: 10cc/</w:t>
      </w:r>
      <w:r w:rsidR="00EB723C">
        <w:rPr>
          <w:rFonts w:ascii="Arial" w:hAnsi="Arial" w:cs="Arial"/>
          <w:sz w:val="20"/>
          <w:szCs w:val="20"/>
        </w:rPr>
        <w:t>hora;</w:t>
      </w:r>
      <w:r>
        <w:rPr>
          <w:rFonts w:ascii="Arial" w:hAnsi="Arial" w:cs="Arial"/>
          <w:sz w:val="20"/>
          <w:szCs w:val="20"/>
        </w:rPr>
        <w:t xml:space="preserve"> volumen a infundir: 250ml</w:t>
      </w:r>
    </w:p>
    <w:p w14:paraId="24307972" w14:textId="51B14521" w:rsidR="002A45A1" w:rsidRDefault="002A45A1" w:rsidP="00193993">
      <w:pPr>
        <w:pStyle w:val="ListParagraph"/>
        <w:numPr>
          <w:ilvl w:val="0"/>
          <w:numId w:val="19"/>
        </w:numPr>
        <w:spacing w:line="276" w:lineRule="auto"/>
        <w:jc w:val="both"/>
        <w:rPr>
          <w:rFonts w:ascii="Arial" w:hAnsi="Arial" w:cs="Arial"/>
          <w:sz w:val="20"/>
          <w:szCs w:val="20"/>
        </w:rPr>
      </w:pPr>
      <w:r>
        <w:rPr>
          <w:rFonts w:ascii="Arial" w:hAnsi="Arial" w:cs="Arial"/>
          <w:sz w:val="20"/>
          <w:szCs w:val="20"/>
        </w:rPr>
        <w:t>Velocidad: 5cc/</w:t>
      </w:r>
      <w:r w:rsidR="00EB723C">
        <w:rPr>
          <w:rFonts w:ascii="Arial" w:hAnsi="Arial" w:cs="Arial"/>
          <w:sz w:val="20"/>
          <w:szCs w:val="20"/>
        </w:rPr>
        <w:t>hora;</w:t>
      </w:r>
      <w:r>
        <w:rPr>
          <w:rFonts w:ascii="Arial" w:hAnsi="Arial" w:cs="Arial"/>
          <w:sz w:val="20"/>
          <w:szCs w:val="20"/>
        </w:rPr>
        <w:t xml:space="preserve"> volumen a infundir: 240ml</w:t>
      </w:r>
    </w:p>
    <w:p w14:paraId="0F422F66" w14:textId="13362A94" w:rsidR="002A45A1" w:rsidRDefault="002A45A1" w:rsidP="00193993">
      <w:pPr>
        <w:pStyle w:val="ListParagraph"/>
        <w:numPr>
          <w:ilvl w:val="0"/>
          <w:numId w:val="19"/>
        </w:numPr>
        <w:spacing w:line="276" w:lineRule="auto"/>
        <w:jc w:val="both"/>
        <w:rPr>
          <w:rFonts w:ascii="Arial" w:hAnsi="Arial" w:cs="Arial"/>
          <w:sz w:val="20"/>
          <w:szCs w:val="20"/>
        </w:rPr>
      </w:pPr>
      <w:r>
        <w:rPr>
          <w:rFonts w:ascii="Arial" w:hAnsi="Arial" w:cs="Arial"/>
          <w:sz w:val="20"/>
          <w:szCs w:val="20"/>
        </w:rPr>
        <w:t>Velocidad: 3cc/</w:t>
      </w:r>
      <w:r w:rsidR="00EB723C">
        <w:rPr>
          <w:rFonts w:ascii="Arial" w:hAnsi="Arial" w:cs="Arial"/>
          <w:sz w:val="20"/>
          <w:szCs w:val="20"/>
        </w:rPr>
        <w:t>hora;</w:t>
      </w:r>
      <w:r>
        <w:rPr>
          <w:rFonts w:ascii="Arial" w:hAnsi="Arial" w:cs="Arial"/>
          <w:sz w:val="20"/>
          <w:szCs w:val="20"/>
        </w:rPr>
        <w:t xml:space="preserve"> volumen a infundir: 240ml</w:t>
      </w:r>
    </w:p>
    <w:p w14:paraId="0B32F706" w14:textId="262F3189" w:rsidR="002A45A1" w:rsidRDefault="002A45A1" w:rsidP="00193993">
      <w:pPr>
        <w:pStyle w:val="ListParagraph"/>
        <w:numPr>
          <w:ilvl w:val="0"/>
          <w:numId w:val="13"/>
        </w:numPr>
        <w:spacing w:line="276" w:lineRule="auto"/>
        <w:jc w:val="both"/>
        <w:rPr>
          <w:rFonts w:ascii="Arial" w:hAnsi="Arial" w:cs="Arial"/>
          <w:sz w:val="20"/>
          <w:szCs w:val="20"/>
        </w:rPr>
      </w:pPr>
      <w:r>
        <w:rPr>
          <w:rFonts w:ascii="Arial" w:hAnsi="Arial" w:cs="Arial"/>
          <w:sz w:val="20"/>
          <w:szCs w:val="20"/>
        </w:rPr>
        <w:t>Qu</w:t>
      </w:r>
      <w:r w:rsidR="00B94E0F">
        <w:rPr>
          <w:rFonts w:ascii="Arial" w:hAnsi="Arial" w:cs="Arial"/>
          <w:sz w:val="20"/>
          <w:szCs w:val="20"/>
        </w:rPr>
        <w:t>é</w:t>
      </w:r>
      <w:r>
        <w:rPr>
          <w:rFonts w:ascii="Arial" w:hAnsi="Arial" w:cs="Arial"/>
          <w:sz w:val="20"/>
          <w:szCs w:val="20"/>
        </w:rPr>
        <w:t xml:space="preserve"> dispositivo necesitaría colocarle al paciente para garantizar la administración segura del Blinatumomab:</w:t>
      </w:r>
    </w:p>
    <w:p w14:paraId="55EDEFAA" w14:textId="0FCD0F60" w:rsidR="002A45A1" w:rsidRDefault="002A45A1" w:rsidP="00193993">
      <w:pPr>
        <w:pStyle w:val="ListParagraph"/>
        <w:numPr>
          <w:ilvl w:val="0"/>
          <w:numId w:val="20"/>
        </w:numPr>
        <w:spacing w:line="276" w:lineRule="auto"/>
        <w:jc w:val="both"/>
        <w:rPr>
          <w:rFonts w:ascii="Arial" w:hAnsi="Arial" w:cs="Arial"/>
          <w:sz w:val="20"/>
          <w:szCs w:val="20"/>
        </w:rPr>
      </w:pPr>
      <w:r>
        <w:rPr>
          <w:rFonts w:ascii="Arial" w:hAnsi="Arial" w:cs="Arial"/>
          <w:sz w:val="20"/>
          <w:szCs w:val="20"/>
        </w:rPr>
        <w:t xml:space="preserve">Un catéter </w:t>
      </w:r>
      <w:r w:rsidR="00EB723C">
        <w:rPr>
          <w:rFonts w:ascii="Arial" w:hAnsi="Arial" w:cs="Arial"/>
          <w:sz w:val="20"/>
          <w:szCs w:val="20"/>
        </w:rPr>
        <w:t>periférico</w:t>
      </w:r>
      <w:r>
        <w:rPr>
          <w:rFonts w:ascii="Arial" w:hAnsi="Arial" w:cs="Arial"/>
          <w:sz w:val="20"/>
          <w:szCs w:val="20"/>
        </w:rPr>
        <w:t xml:space="preserve"> N°24 </w:t>
      </w:r>
    </w:p>
    <w:p w14:paraId="44D94367" w14:textId="779F23F9" w:rsidR="002A45A1" w:rsidRDefault="002A45A1" w:rsidP="00193993">
      <w:pPr>
        <w:pStyle w:val="ListParagraph"/>
        <w:numPr>
          <w:ilvl w:val="0"/>
          <w:numId w:val="20"/>
        </w:numPr>
        <w:spacing w:line="276" w:lineRule="auto"/>
        <w:jc w:val="both"/>
        <w:rPr>
          <w:rFonts w:ascii="Arial" w:hAnsi="Arial" w:cs="Arial"/>
          <w:sz w:val="20"/>
          <w:szCs w:val="20"/>
        </w:rPr>
      </w:pPr>
      <w:r>
        <w:rPr>
          <w:rFonts w:ascii="Arial" w:hAnsi="Arial" w:cs="Arial"/>
          <w:sz w:val="20"/>
          <w:szCs w:val="20"/>
        </w:rPr>
        <w:t xml:space="preserve">Un catéter </w:t>
      </w:r>
      <w:r w:rsidR="00EB723C">
        <w:rPr>
          <w:rFonts w:ascii="Arial" w:hAnsi="Arial" w:cs="Arial"/>
          <w:sz w:val="20"/>
          <w:szCs w:val="20"/>
        </w:rPr>
        <w:t>periférico</w:t>
      </w:r>
      <w:r>
        <w:rPr>
          <w:rFonts w:ascii="Arial" w:hAnsi="Arial" w:cs="Arial"/>
          <w:sz w:val="20"/>
          <w:szCs w:val="20"/>
        </w:rPr>
        <w:t xml:space="preserve"> N°22</w:t>
      </w:r>
    </w:p>
    <w:p w14:paraId="1136ED04" w14:textId="7B44827C" w:rsidR="002A45A1" w:rsidRDefault="002A45A1" w:rsidP="00193993">
      <w:pPr>
        <w:pStyle w:val="ListParagraph"/>
        <w:numPr>
          <w:ilvl w:val="0"/>
          <w:numId w:val="20"/>
        </w:numPr>
        <w:spacing w:line="276" w:lineRule="auto"/>
        <w:jc w:val="both"/>
        <w:rPr>
          <w:rFonts w:ascii="Arial" w:hAnsi="Arial" w:cs="Arial"/>
          <w:sz w:val="20"/>
          <w:szCs w:val="20"/>
        </w:rPr>
      </w:pPr>
      <w:r>
        <w:rPr>
          <w:rFonts w:ascii="Arial" w:hAnsi="Arial" w:cs="Arial"/>
          <w:sz w:val="20"/>
          <w:szCs w:val="20"/>
        </w:rPr>
        <w:t xml:space="preserve">Un catéter </w:t>
      </w:r>
      <w:r w:rsidR="00EB723C">
        <w:rPr>
          <w:rFonts w:ascii="Arial" w:hAnsi="Arial" w:cs="Arial"/>
          <w:sz w:val="20"/>
          <w:szCs w:val="20"/>
        </w:rPr>
        <w:t>periférico</w:t>
      </w:r>
      <w:r>
        <w:rPr>
          <w:rFonts w:ascii="Arial" w:hAnsi="Arial" w:cs="Arial"/>
          <w:sz w:val="20"/>
          <w:szCs w:val="20"/>
        </w:rPr>
        <w:t xml:space="preserve"> N°20</w:t>
      </w:r>
    </w:p>
    <w:p w14:paraId="339B8A34" w14:textId="286907E2" w:rsidR="002A45A1" w:rsidRPr="002A45A1" w:rsidRDefault="002A45A1" w:rsidP="00193993">
      <w:pPr>
        <w:pStyle w:val="ListParagraph"/>
        <w:numPr>
          <w:ilvl w:val="0"/>
          <w:numId w:val="20"/>
        </w:numPr>
        <w:spacing w:line="276" w:lineRule="auto"/>
        <w:jc w:val="both"/>
        <w:rPr>
          <w:rFonts w:ascii="Arial" w:hAnsi="Arial" w:cs="Arial"/>
          <w:color w:val="FF0000"/>
          <w:sz w:val="20"/>
          <w:szCs w:val="20"/>
        </w:rPr>
      </w:pPr>
      <w:r w:rsidRPr="002A45A1">
        <w:rPr>
          <w:rFonts w:ascii="Arial" w:hAnsi="Arial" w:cs="Arial"/>
          <w:color w:val="FF0000"/>
          <w:sz w:val="20"/>
          <w:szCs w:val="20"/>
        </w:rPr>
        <w:t>Un catéter central de inserción periférica (PICC) o un Catéter venoso central (CVC).</w:t>
      </w:r>
    </w:p>
    <w:p w14:paraId="60603680" w14:textId="47A55B02" w:rsidR="002A45A1" w:rsidRDefault="009F066A" w:rsidP="00193993">
      <w:pPr>
        <w:spacing w:line="276" w:lineRule="auto"/>
        <w:jc w:val="both"/>
        <w:rPr>
          <w:rFonts w:ascii="Arial" w:hAnsi="Arial" w:cs="Arial"/>
          <w:sz w:val="20"/>
          <w:szCs w:val="20"/>
        </w:rPr>
      </w:pPr>
      <w:r>
        <w:rPr>
          <w:rFonts w:ascii="Arial" w:hAnsi="Arial" w:cs="Arial"/>
          <w:sz w:val="20"/>
          <w:szCs w:val="20"/>
        </w:rPr>
        <w:t>CASO CLINICO N°2</w:t>
      </w:r>
    </w:p>
    <w:p w14:paraId="2DA13DA9" w14:textId="7F0D989F" w:rsidR="009F066A" w:rsidRPr="002A45A1" w:rsidRDefault="009F066A" w:rsidP="00193993">
      <w:pPr>
        <w:spacing w:line="276" w:lineRule="auto"/>
        <w:jc w:val="both"/>
        <w:rPr>
          <w:rFonts w:ascii="Arial" w:hAnsi="Arial" w:cs="Arial"/>
          <w:sz w:val="20"/>
          <w:szCs w:val="20"/>
        </w:rPr>
      </w:pPr>
      <w:r>
        <w:rPr>
          <w:rFonts w:ascii="Arial" w:hAnsi="Arial" w:cs="Arial"/>
          <w:sz w:val="20"/>
          <w:szCs w:val="20"/>
        </w:rPr>
        <w:t xml:space="preserve">Paciente de 27 años, masculino, con diagnóstico de LLA philadelfia negativo, después de recibir un esquema de </w:t>
      </w:r>
      <w:r w:rsidR="00EB34E4">
        <w:rPr>
          <w:rFonts w:ascii="Arial" w:hAnsi="Arial" w:cs="Arial"/>
          <w:sz w:val="20"/>
          <w:szCs w:val="20"/>
        </w:rPr>
        <w:t>quimioterapia G</w:t>
      </w:r>
      <w:r w:rsidR="00B94E0F">
        <w:rPr>
          <w:rFonts w:ascii="Arial" w:hAnsi="Arial" w:cs="Arial"/>
          <w:sz w:val="20"/>
          <w:szCs w:val="20"/>
        </w:rPr>
        <w:t>RAALL</w:t>
      </w:r>
      <w:r>
        <w:rPr>
          <w:rFonts w:ascii="Arial" w:hAnsi="Arial" w:cs="Arial"/>
          <w:sz w:val="20"/>
          <w:szCs w:val="20"/>
        </w:rPr>
        <w:t xml:space="preserve"> 2003 como 1ra línea, un </w:t>
      </w:r>
      <w:r w:rsidR="00B94E0F">
        <w:rPr>
          <w:rFonts w:ascii="Arial" w:hAnsi="Arial" w:cs="Arial"/>
          <w:sz w:val="20"/>
          <w:szCs w:val="20"/>
        </w:rPr>
        <w:t>IDA-FLAG</w:t>
      </w:r>
      <w:r>
        <w:rPr>
          <w:rFonts w:ascii="Arial" w:hAnsi="Arial" w:cs="Arial"/>
          <w:sz w:val="20"/>
          <w:szCs w:val="20"/>
        </w:rPr>
        <w:t xml:space="preserve"> como rescate, 10 sesiones de radioterapia </w:t>
      </w:r>
      <w:proofErr w:type="spellStart"/>
      <w:r>
        <w:rPr>
          <w:rFonts w:ascii="Arial" w:hAnsi="Arial" w:cs="Arial"/>
          <w:sz w:val="20"/>
          <w:szCs w:val="20"/>
        </w:rPr>
        <w:t>holoencef</w:t>
      </w:r>
      <w:r w:rsidR="00B94E0F">
        <w:rPr>
          <w:rFonts w:ascii="Arial" w:hAnsi="Arial" w:cs="Arial"/>
          <w:sz w:val="20"/>
          <w:szCs w:val="20"/>
        </w:rPr>
        <w:t>á</w:t>
      </w:r>
      <w:r>
        <w:rPr>
          <w:rFonts w:ascii="Arial" w:hAnsi="Arial" w:cs="Arial"/>
          <w:sz w:val="20"/>
          <w:szCs w:val="20"/>
        </w:rPr>
        <w:t>lica</w:t>
      </w:r>
      <w:proofErr w:type="spellEnd"/>
      <w:r>
        <w:rPr>
          <w:rFonts w:ascii="Arial" w:hAnsi="Arial" w:cs="Arial"/>
          <w:sz w:val="20"/>
          <w:szCs w:val="20"/>
        </w:rPr>
        <w:t xml:space="preserve"> por infiltración en el sistema nervioso central, posteriormente quimioterapias intratecales 2 veces por semana</w:t>
      </w:r>
      <w:r w:rsidR="006230AF">
        <w:rPr>
          <w:rFonts w:ascii="Arial" w:hAnsi="Arial" w:cs="Arial"/>
          <w:sz w:val="20"/>
          <w:szCs w:val="20"/>
        </w:rPr>
        <w:t xml:space="preserve"> hasta que se negativiza el LCR</w:t>
      </w:r>
      <w:r w:rsidR="00B94E0F">
        <w:rPr>
          <w:rFonts w:ascii="Arial" w:hAnsi="Arial" w:cs="Arial"/>
          <w:sz w:val="20"/>
          <w:szCs w:val="20"/>
        </w:rPr>
        <w:t xml:space="preserve"> </w:t>
      </w:r>
      <w:r w:rsidR="006230AF">
        <w:rPr>
          <w:rFonts w:ascii="Arial" w:hAnsi="Arial" w:cs="Arial"/>
          <w:sz w:val="20"/>
          <w:szCs w:val="20"/>
        </w:rPr>
        <w:t>(no hay blastos en SNC)</w:t>
      </w:r>
      <w:r>
        <w:rPr>
          <w:rFonts w:ascii="Arial" w:hAnsi="Arial" w:cs="Arial"/>
          <w:sz w:val="20"/>
          <w:szCs w:val="20"/>
        </w:rPr>
        <w:t xml:space="preserve"> y con un reporte del </w:t>
      </w:r>
      <w:r w:rsidR="00B94E0F">
        <w:rPr>
          <w:rFonts w:ascii="Arial" w:hAnsi="Arial" w:cs="Arial"/>
          <w:sz w:val="20"/>
          <w:szCs w:val="20"/>
        </w:rPr>
        <w:t>ú</w:t>
      </w:r>
      <w:r>
        <w:rPr>
          <w:rFonts w:ascii="Arial" w:hAnsi="Arial" w:cs="Arial"/>
          <w:sz w:val="20"/>
          <w:szCs w:val="20"/>
        </w:rPr>
        <w:t>ltimo aspirado de la medula ósea de 82% de blastos, se decide hacer citor</w:t>
      </w:r>
      <w:r w:rsidR="00EB723C">
        <w:rPr>
          <w:rFonts w:ascii="Arial" w:hAnsi="Arial" w:cs="Arial"/>
          <w:sz w:val="20"/>
          <w:szCs w:val="20"/>
        </w:rPr>
        <w:t>r</w:t>
      </w:r>
      <w:r>
        <w:rPr>
          <w:rFonts w:ascii="Arial" w:hAnsi="Arial" w:cs="Arial"/>
          <w:sz w:val="20"/>
          <w:szCs w:val="20"/>
        </w:rPr>
        <w:t>educci</w:t>
      </w:r>
      <w:r w:rsidR="00A05BE6">
        <w:rPr>
          <w:rFonts w:ascii="Arial" w:hAnsi="Arial" w:cs="Arial"/>
          <w:sz w:val="20"/>
          <w:szCs w:val="20"/>
        </w:rPr>
        <w:t>ó</w:t>
      </w:r>
      <w:r>
        <w:rPr>
          <w:rFonts w:ascii="Arial" w:hAnsi="Arial" w:cs="Arial"/>
          <w:sz w:val="20"/>
          <w:szCs w:val="20"/>
        </w:rPr>
        <w:t>n cuatro días antes del inicio de Blinatumomab ciclo 1.</w:t>
      </w:r>
      <w:r w:rsidR="00A05BE6">
        <w:rPr>
          <w:rFonts w:ascii="Arial" w:hAnsi="Arial" w:cs="Arial"/>
          <w:sz w:val="20"/>
          <w:szCs w:val="20"/>
        </w:rPr>
        <w:t xml:space="preserve"> Una vez inicia la </w:t>
      </w:r>
      <w:r w:rsidR="00EB723C">
        <w:rPr>
          <w:rFonts w:ascii="Arial" w:hAnsi="Arial" w:cs="Arial"/>
          <w:sz w:val="20"/>
          <w:szCs w:val="20"/>
        </w:rPr>
        <w:t>infusión</w:t>
      </w:r>
      <w:r w:rsidR="00A05BE6">
        <w:rPr>
          <w:rFonts w:ascii="Arial" w:hAnsi="Arial" w:cs="Arial"/>
          <w:sz w:val="20"/>
          <w:szCs w:val="20"/>
        </w:rPr>
        <w:t xml:space="preserve"> de Blinatumomab y pasadas 8 horas, el paciente comienza a presentar temperatura de 3</w:t>
      </w:r>
      <w:r w:rsidR="006230AF">
        <w:rPr>
          <w:rFonts w:ascii="Arial" w:hAnsi="Arial" w:cs="Arial"/>
          <w:sz w:val="20"/>
          <w:szCs w:val="20"/>
        </w:rPr>
        <w:t>8,4</w:t>
      </w:r>
      <w:r w:rsidR="00A05BE6">
        <w:rPr>
          <w:rFonts w:ascii="Arial" w:hAnsi="Arial" w:cs="Arial"/>
          <w:sz w:val="20"/>
          <w:szCs w:val="20"/>
        </w:rPr>
        <w:t>°c, hipotensión sin inestabilizarse</w:t>
      </w:r>
      <w:r w:rsidR="006230AF">
        <w:rPr>
          <w:rFonts w:ascii="Arial" w:hAnsi="Arial" w:cs="Arial"/>
          <w:sz w:val="20"/>
          <w:szCs w:val="20"/>
        </w:rPr>
        <w:t xml:space="preserve">, Su cuadro hemático presenta 20 neutrofilos. </w:t>
      </w:r>
    </w:p>
    <w:p w14:paraId="14AEAEB9" w14:textId="2303B07B" w:rsidR="00147AAD" w:rsidRDefault="009F066A" w:rsidP="00193993">
      <w:pPr>
        <w:pStyle w:val="ListParagraph"/>
        <w:numPr>
          <w:ilvl w:val="0"/>
          <w:numId w:val="21"/>
        </w:numPr>
        <w:spacing w:line="276" w:lineRule="auto"/>
        <w:jc w:val="both"/>
        <w:rPr>
          <w:rFonts w:ascii="Arial" w:hAnsi="Arial" w:cs="Arial"/>
          <w:sz w:val="20"/>
          <w:szCs w:val="20"/>
        </w:rPr>
      </w:pPr>
      <w:r>
        <w:rPr>
          <w:rFonts w:ascii="Arial" w:hAnsi="Arial" w:cs="Arial"/>
          <w:sz w:val="20"/>
          <w:szCs w:val="20"/>
        </w:rPr>
        <w:t xml:space="preserve">Que dosis de </w:t>
      </w:r>
      <w:r w:rsidR="00A05BE6">
        <w:rPr>
          <w:rFonts w:ascii="Arial" w:hAnsi="Arial" w:cs="Arial"/>
          <w:sz w:val="20"/>
          <w:szCs w:val="20"/>
        </w:rPr>
        <w:t>dexametasona</w:t>
      </w:r>
      <w:r>
        <w:rPr>
          <w:rFonts w:ascii="Arial" w:hAnsi="Arial" w:cs="Arial"/>
          <w:sz w:val="20"/>
          <w:szCs w:val="20"/>
        </w:rPr>
        <w:t xml:space="preserve"> se recomienda</w:t>
      </w:r>
      <w:r w:rsidR="00EB34E4">
        <w:rPr>
          <w:rFonts w:ascii="Arial" w:hAnsi="Arial" w:cs="Arial"/>
          <w:sz w:val="20"/>
          <w:szCs w:val="20"/>
        </w:rPr>
        <w:t>:</w:t>
      </w:r>
    </w:p>
    <w:p w14:paraId="350D7063" w14:textId="13243503" w:rsidR="00EB34E4" w:rsidRDefault="00EB34E4" w:rsidP="00193993">
      <w:pPr>
        <w:pStyle w:val="ListParagraph"/>
        <w:numPr>
          <w:ilvl w:val="0"/>
          <w:numId w:val="22"/>
        </w:numPr>
        <w:spacing w:line="276" w:lineRule="auto"/>
        <w:jc w:val="both"/>
        <w:rPr>
          <w:rFonts w:ascii="Arial" w:hAnsi="Arial" w:cs="Arial"/>
          <w:sz w:val="20"/>
          <w:szCs w:val="20"/>
        </w:rPr>
      </w:pPr>
      <w:r>
        <w:rPr>
          <w:rFonts w:ascii="Arial" w:hAnsi="Arial" w:cs="Arial"/>
          <w:sz w:val="20"/>
          <w:szCs w:val="20"/>
        </w:rPr>
        <w:t xml:space="preserve">50 mg </w:t>
      </w:r>
    </w:p>
    <w:p w14:paraId="0F27D8AA" w14:textId="68CCD9AB" w:rsidR="00EB34E4" w:rsidRDefault="00EB34E4" w:rsidP="00193993">
      <w:pPr>
        <w:pStyle w:val="ListParagraph"/>
        <w:numPr>
          <w:ilvl w:val="0"/>
          <w:numId w:val="22"/>
        </w:numPr>
        <w:spacing w:line="276" w:lineRule="auto"/>
        <w:jc w:val="both"/>
        <w:rPr>
          <w:rFonts w:ascii="Arial" w:hAnsi="Arial" w:cs="Arial"/>
          <w:sz w:val="20"/>
          <w:szCs w:val="20"/>
        </w:rPr>
      </w:pPr>
      <w:r>
        <w:rPr>
          <w:rFonts w:ascii="Arial" w:hAnsi="Arial" w:cs="Arial"/>
          <w:sz w:val="20"/>
          <w:szCs w:val="20"/>
        </w:rPr>
        <w:t xml:space="preserve">40 mg </w:t>
      </w:r>
    </w:p>
    <w:p w14:paraId="15C7710E" w14:textId="7281A427" w:rsidR="00EB34E4" w:rsidRPr="00EB34E4" w:rsidRDefault="00EB34E4" w:rsidP="00193993">
      <w:pPr>
        <w:pStyle w:val="ListParagraph"/>
        <w:numPr>
          <w:ilvl w:val="0"/>
          <w:numId w:val="22"/>
        </w:numPr>
        <w:spacing w:line="276" w:lineRule="auto"/>
        <w:jc w:val="both"/>
        <w:rPr>
          <w:rFonts w:ascii="Arial" w:hAnsi="Arial" w:cs="Arial"/>
          <w:color w:val="FF0000"/>
          <w:sz w:val="20"/>
          <w:szCs w:val="20"/>
        </w:rPr>
      </w:pPr>
      <w:r w:rsidRPr="00EB34E4">
        <w:rPr>
          <w:rFonts w:ascii="Arial" w:hAnsi="Arial" w:cs="Arial"/>
          <w:color w:val="FF0000"/>
          <w:sz w:val="20"/>
          <w:szCs w:val="20"/>
        </w:rPr>
        <w:t>Máximo 24mg/</w:t>
      </w:r>
      <w:r w:rsidR="00EB723C" w:rsidRPr="00EB34E4">
        <w:rPr>
          <w:rFonts w:ascii="Arial" w:hAnsi="Arial" w:cs="Arial"/>
          <w:color w:val="FF0000"/>
          <w:sz w:val="20"/>
          <w:szCs w:val="20"/>
        </w:rPr>
        <w:t>día</w:t>
      </w:r>
      <w:r w:rsidRPr="00EB34E4">
        <w:rPr>
          <w:rFonts w:ascii="Arial" w:hAnsi="Arial" w:cs="Arial"/>
          <w:color w:val="FF0000"/>
          <w:sz w:val="20"/>
          <w:szCs w:val="20"/>
        </w:rPr>
        <w:t xml:space="preserve"> </w:t>
      </w:r>
    </w:p>
    <w:p w14:paraId="4B10BD61" w14:textId="360FB432" w:rsidR="00EB34E4" w:rsidRDefault="00EB34E4" w:rsidP="00193993">
      <w:pPr>
        <w:pStyle w:val="ListParagraph"/>
        <w:numPr>
          <w:ilvl w:val="0"/>
          <w:numId w:val="22"/>
        </w:numPr>
        <w:spacing w:line="276" w:lineRule="auto"/>
        <w:jc w:val="both"/>
        <w:rPr>
          <w:rFonts w:ascii="Arial" w:hAnsi="Arial" w:cs="Arial"/>
          <w:sz w:val="20"/>
          <w:szCs w:val="20"/>
        </w:rPr>
      </w:pPr>
      <w:r>
        <w:rPr>
          <w:rFonts w:ascii="Arial" w:hAnsi="Arial" w:cs="Arial"/>
          <w:sz w:val="20"/>
          <w:szCs w:val="20"/>
        </w:rPr>
        <w:t>Cualquiera de las anteriores</w:t>
      </w:r>
    </w:p>
    <w:p w14:paraId="1380C42C" w14:textId="370F4831" w:rsidR="00A05BE6" w:rsidRDefault="006230AF" w:rsidP="00193993">
      <w:pPr>
        <w:pStyle w:val="ListParagraph"/>
        <w:numPr>
          <w:ilvl w:val="0"/>
          <w:numId w:val="21"/>
        </w:numPr>
        <w:spacing w:line="276" w:lineRule="auto"/>
        <w:jc w:val="both"/>
        <w:rPr>
          <w:rFonts w:ascii="Arial" w:hAnsi="Arial" w:cs="Arial"/>
          <w:sz w:val="20"/>
          <w:szCs w:val="20"/>
        </w:rPr>
      </w:pPr>
      <w:r>
        <w:rPr>
          <w:rFonts w:ascii="Arial" w:hAnsi="Arial" w:cs="Arial"/>
          <w:sz w:val="20"/>
          <w:szCs w:val="20"/>
        </w:rPr>
        <w:t xml:space="preserve">Los síntomas presentados lo hacen pensar que está frente a </w:t>
      </w:r>
      <w:r w:rsidR="00EB723C">
        <w:rPr>
          <w:rFonts w:ascii="Arial" w:hAnsi="Arial" w:cs="Arial"/>
          <w:sz w:val="20"/>
          <w:szCs w:val="20"/>
        </w:rPr>
        <w:t>un caso</w:t>
      </w:r>
      <w:r>
        <w:rPr>
          <w:rFonts w:ascii="Arial" w:hAnsi="Arial" w:cs="Arial"/>
          <w:sz w:val="20"/>
          <w:szCs w:val="20"/>
        </w:rPr>
        <w:t xml:space="preserve"> de: </w:t>
      </w:r>
    </w:p>
    <w:p w14:paraId="1F2ECBCB" w14:textId="28FEA67E" w:rsidR="006230AF" w:rsidRDefault="006230AF" w:rsidP="00193993">
      <w:pPr>
        <w:pStyle w:val="ListParagraph"/>
        <w:numPr>
          <w:ilvl w:val="0"/>
          <w:numId w:val="23"/>
        </w:numPr>
        <w:spacing w:line="276" w:lineRule="auto"/>
        <w:jc w:val="both"/>
        <w:rPr>
          <w:rFonts w:ascii="Arial" w:hAnsi="Arial" w:cs="Arial"/>
          <w:sz w:val="20"/>
          <w:szCs w:val="20"/>
        </w:rPr>
      </w:pPr>
      <w:r>
        <w:rPr>
          <w:rFonts w:ascii="Arial" w:hAnsi="Arial" w:cs="Arial"/>
          <w:sz w:val="20"/>
          <w:szCs w:val="20"/>
        </w:rPr>
        <w:t>Evento neurológico</w:t>
      </w:r>
    </w:p>
    <w:p w14:paraId="763B3284" w14:textId="001D2EFA" w:rsidR="006230AF" w:rsidRPr="006230AF" w:rsidRDefault="006230AF" w:rsidP="00193993">
      <w:pPr>
        <w:pStyle w:val="ListParagraph"/>
        <w:numPr>
          <w:ilvl w:val="0"/>
          <w:numId w:val="23"/>
        </w:numPr>
        <w:spacing w:line="276" w:lineRule="auto"/>
        <w:jc w:val="both"/>
        <w:rPr>
          <w:rFonts w:ascii="Arial" w:hAnsi="Arial" w:cs="Arial"/>
          <w:color w:val="FF0000"/>
          <w:sz w:val="20"/>
          <w:szCs w:val="20"/>
        </w:rPr>
      </w:pPr>
      <w:r w:rsidRPr="006230AF">
        <w:rPr>
          <w:rFonts w:ascii="Arial" w:hAnsi="Arial" w:cs="Arial"/>
          <w:color w:val="FF0000"/>
          <w:sz w:val="20"/>
          <w:szCs w:val="20"/>
        </w:rPr>
        <w:t>Síndrome de liberación de citoquinas</w:t>
      </w:r>
    </w:p>
    <w:p w14:paraId="7A9FE95C" w14:textId="41988004" w:rsidR="006230AF" w:rsidRDefault="006230AF" w:rsidP="00193993">
      <w:pPr>
        <w:pStyle w:val="ListParagraph"/>
        <w:numPr>
          <w:ilvl w:val="0"/>
          <w:numId w:val="23"/>
        </w:numPr>
        <w:spacing w:line="276" w:lineRule="auto"/>
        <w:jc w:val="both"/>
        <w:rPr>
          <w:rFonts w:ascii="Arial" w:hAnsi="Arial" w:cs="Arial"/>
          <w:sz w:val="20"/>
          <w:szCs w:val="20"/>
        </w:rPr>
      </w:pPr>
      <w:r>
        <w:rPr>
          <w:rFonts w:ascii="Arial" w:hAnsi="Arial" w:cs="Arial"/>
          <w:sz w:val="20"/>
          <w:szCs w:val="20"/>
        </w:rPr>
        <w:t>sepsis</w:t>
      </w:r>
    </w:p>
    <w:p w14:paraId="1273EF40" w14:textId="43027494" w:rsidR="006230AF" w:rsidRDefault="006230AF" w:rsidP="00193993">
      <w:pPr>
        <w:pStyle w:val="ListParagraph"/>
        <w:numPr>
          <w:ilvl w:val="0"/>
          <w:numId w:val="23"/>
        </w:numPr>
        <w:spacing w:line="276" w:lineRule="auto"/>
        <w:jc w:val="both"/>
        <w:rPr>
          <w:rFonts w:ascii="Arial" w:hAnsi="Arial" w:cs="Arial"/>
          <w:sz w:val="20"/>
          <w:szCs w:val="20"/>
        </w:rPr>
      </w:pPr>
      <w:r>
        <w:rPr>
          <w:rFonts w:ascii="Arial" w:hAnsi="Arial" w:cs="Arial"/>
          <w:sz w:val="20"/>
          <w:szCs w:val="20"/>
        </w:rPr>
        <w:t>todas las anteriores.</w:t>
      </w:r>
    </w:p>
    <w:p w14:paraId="503F3499" w14:textId="2AB4DC36" w:rsidR="006230AF" w:rsidRDefault="006230AF" w:rsidP="00193993">
      <w:pPr>
        <w:pStyle w:val="ListParagraph"/>
        <w:numPr>
          <w:ilvl w:val="0"/>
          <w:numId w:val="21"/>
        </w:numPr>
        <w:spacing w:line="276" w:lineRule="auto"/>
        <w:jc w:val="both"/>
        <w:rPr>
          <w:rFonts w:ascii="Arial" w:hAnsi="Arial" w:cs="Arial"/>
          <w:sz w:val="20"/>
          <w:szCs w:val="20"/>
        </w:rPr>
      </w:pPr>
      <w:r>
        <w:rPr>
          <w:rFonts w:ascii="Arial" w:hAnsi="Arial" w:cs="Arial"/>
          <w:sz w:val="20"/>
          <w:szCs w:val="20"/>
        </w:rPr>
        <w:t xml:space="preserve">Ante los síntomas presentados considera que se debe hacer, excepto: </w:t>
      </w:r>
    </w:p>
    <w:p w14:paraId="7770C6E6" w14:textId="47A5073E" w:rsidR="006230AF" w:rsidRDefault="006230AF" w:rsidP="00193993">
      <w:pPr>
        <w:pStyle w:val="ListParagraph"/>
        <w:numPr>
          <w:ilvl w:val="0"/>
          <w:numId w:val="24"/>
        </w:numPr>
        <w:spacing w:line="276" w:lineRule="auto"/>
        <w:jc w:val="both"/>
        <w:rPr>
          <w:rFonts w:ascii="Arial" w:hAnsi="Arial" w:cs="Arial"/>
          <w:sz w:val="20"/>
          <w:szCs w:val="20"/>
        </w:rPr>
      </w:pPr>
      <w:r>
        <w:rPr>
          <w:rFonts w:ascii="Arial" w:hAnsi="Arial" w:cs="Arial"/>
          <w:sz w:val="20"/>
          <w:szCs w:val="20"/>
        </w:rPr>
        <w:t xml:space="preserve">Avisar al </w:t>
      </w:r>
      <w:r w:rsidR="00B94E0F">
        <w:rPr>
          <w:rFonts w:ascii="Arial" w:hAnsi="Arial" w:cs="Arial"/>
          <w:sz w:val="20"/>
          <w:szCs w:val="20"/>
        </w:rPr>
        <w:t xml:space="preserve">médico tratante </w:t>
      </w:r>
    </w:p>
    <w:p w14:paraId="6BC04EF3" w14:textId="21601884" w:rsidR="006230AF" w:rsidRPr="006230AF" w:rsidRDefault="006230AF" w:rsidP="00193993">
      <w:pPr>
        <w:pStyle w:val="ListParagraph"/>
        <w:numPr>
          <w:ilvl w:val="0"/>
          <w:numId w:val="24"/>
        </w:numPr>
        <w:spacing w:line="276" w:lineRule="auto"/>
        <w:jc w:val="both"/>
        <w:rPr>
          <w:rFonts w:ascii="Arial" w:hAnsi="Arial" w:cs="Arial"/>
          <w:color w:val="FF0000"/>
          <w:sz w:val="20"/>
          <w:szCs w:val="20"/>
        </w:rPr>
      </w:pPr>
      <w:r w:rsidRPr="006230AF">
        <w:rPr>
          <w:rFonts w:ascii="Arial" w:hAnsi="Arial" w:cs="Arial"/>
          <w:color w:val="FF0000"/>
          <w:sz w:val="20"/>
          <w:szCs w:val="20"/>
        </w:rPr>
        <w:t xml:space="preserve">Suspender la </w:t>
      </w:r>
      <w:r w:rsidR="00025E2D" w:rsidRPr="006230AF">
        <w:rPr>
          <w:rFonts w:ascii="Arial" w:hAnsi="Arial" w:cs="Arial"/>
          <w:color w:val="FF0000"/>
          <w:sz w:val="20"/>
          <w:szCs w:val="20"/>
        </w:rPr>
        <w:t>infusión</w:t>
      </w:r>
      <w:r w:rsidRPr="006230AF">
        <w:rPr>
          <w:rFonts w:ascii="Arial" w:hAnsi="Arial" w:cs="Arial"/>
          <w:color w:val="FF0000"/>
          <w:sz w:val="20"/>
          <w:szCs w:val="20"/>
        </w:rPr>
        <w:t xml:space="preserve"> de blinatumomab</w:t>
      </w:r>
    </w:p>
    <w:p w14:paraId="1D9473F0" w14:textId="01750B9B" w:rsidR="006230AF" w:rsidRDefault="006230AF" w:rsidP="00193993">
      <w:pPr>
        <w:pStyle w:val="ListParagraph"/>
        <w:numPr>
          <w:ilvl w:val="0"/>
          <w:numId w:val="24"/>
        </w:numPr>
        <w:spacing w:line="276" w:lineRule="auto"/>
        <w:jc w:val="both"/>
        <w:rPr>
          <w:rFonts w:ascii="Arial" w:hAnsi="Arial" w:cs="Arial"/>
          <w:sz w:val="20"/>
          <w:szCs w:val="20"/>
        </w:rPr>
      </w:pPr>
      <w:r>
        <w:rPr>
          <w:rFonts w:ascii="Arial" w:hAnsi="Arial" w:cs="Arial"/>
          <w:sz w:val="20"/>
          <w:szCs w:val="20"/>
        </w:rPr>
        <w:t>Pasar un bolo de ssn al 0,9% para mejorar la hipotensión</w:t>
      </w:r>
    </w:p>
    <w:p w14:paraId="1120AB18" w14:textId="260DC853" w:rsidR="006230AF" w:rsidRDefault="006230AF" w:rsidP="00193993">
      <w:pPr>
        <w:pStyle w:val="ListParagraph"/>
        <w:numPr>
          <w:ilvl w:val="0"/>
          <w:numId w:val="24"/>
        </w:numPr>
        <w:spacing w:line="276" w:lineRule="auto"/>
        <w:jc w:val="both"/>
        <w:rPr>
          <w:rFonts w:ascii="Arial" w:hAnsi="Arial" w:cs="Arial"/>
          <w:sz w:val="20"/>
          <w:szCs w:val="20"/>
        </w:rPr>
      </w:pPr>
      <w:r>
        <w:rPr>
          <w:rFonts w:ascii="Arial" w:hAnsi="Arial" w:cs="Arial"/>
          <w:sz w:val="20"/>
          <w:szCs w:val="20"/>
        </w:rPr>
        <w:t>Hemocultivar ante la duda de la neutropenia febril y dar antipirético</w:t>
      </w:r>
    </w:p>
    <w:p w14:paraId="38D36258" w14:textId="39E5EC6D" w:rsidR="006230AF" w:rsidRDefault="00025E2D" w:rsidP="00193993">
      <w:pPr>
        <w:pStyle w:val="ListParagraph"/>
        <w:numPr>
          <w:ilvl w:val="0"/>
          <w:numId w:val="21"/>
        </w:numPr>
        <w:spacing w:line="276" w:lineRule="auto"/>
        <w:jc w:val="both"/>
        <w:rPr>
          <w:rFonts w:ascii="Arial" w:hAnsi="Arial" w:cs="Arial"/>
          <w:sz w:val="20"/>
          <w:szCs w:val="20"/>
        </w:rPr>
      </w:pPr>
      <w:r>
        <w:rPr>
          <w:rFonts w:ascii="Arial" w:hAnsi="Arial" w:cs="Arial"/>
          <w:sz w:val="20"/>
          <w:szCs w:val="20"/>
        </w:rPr>
        <w:t>¿</w:t>
      </w:r>
      <w:r w:rsidR="00193993">
        <w:rPr>
          <w:rFonts w:ascii="Arial" w:hAnsi="Arial" w:cs="Arial"/>
          <w:sz w:val="20"/>
          <w:szCs w:val="20"/>
        </w:rPr>
        <w:t>Cuándo</w:t>
      </w:r>
      <w:r>
        <w:rPr>
          <w:rFonts w:ascii="Arial" w:hAnsi="Arial" w:cs="Arial"/>
          <w:sz w:val="20"/>
          <w:szCs w:val="20"/>
        </w:rPr>
        <w:t xml:space="preserve"> suspendería la infusión de blinatumomab?</w:t>
      </w:r>
    </w:p>
    <w:p w14:paraId="0E4CBB3C" w14:textId="087AB1FD" w:rsidR="00025E2D" w:rsidRDefault="00025E2D" w:rsidP="00193993">
      <w:pPr>
        <w:pStyle w:val="ListParagraph"/>
        <w:numPr>
          <w:ilvl w:val="0"/>
          <w:numId w:val="25"/>
        </w:numPr>
        <w:spacing w:line="276" w:lineRule="auto"/>
        <w:jc w:val="both"/>
        <w:rPr>
          <w:rFonts w:ascii="Arial" w:hAnsi="Arial" w:cs="Arial"/>
          <w:sz w:val="20"/>
          <w:szCs w:val="20"/>
        </w:rPr>
      </w:pPr>
      <w:r>
        <w:rPr>
          <w:rFonts w:ascii="Arial" w:hAnsi="Arial" w:cs="Arial"/>
          <w:sz w:val="20"/>
          <w:szCs w:val="20"/>
        </w:rPr>
        <w:t>Síndrome de liberación de citoquinas grado 1</w:t>
      </w:r>
    </w:p>
    <w:p w14:paraId="5C599D9C" w14:textId="28C3DE77" w:rsidR="00025E2D" w:rsidRDefault="00025E2D" w:rsidP="00193993">
      <w:pPr>
        <w:pStyle w:val="ListParagraph"/>
        <w:numPr>
          <w:ilvl w:val="0"/>
          <w:numId w:val="25"/>
        </w:numPr>
        <w:spacing w:line="276" w:lineRule="auto"/>
        <w:jc w:val="both"/>
        <w:rPr>
          <w:rFonts w:ascii="Arial" w:hAnsi="Arial" w:cs="Arial"/>
          <w:sz w:val="20"/>
          <w:szCs w:val="20"/>
        </w:rPr>
      </w:pPr>
      <w:r>
        <w:rPr>
          <w:rFonts w:ascii="Arial" w:hAnsi="Arial" w:cs="Arial"/>
          <w:sz w:val="20"/>
          <w:szCs w:val="20"/>
        </w:rPr>
        <w:t>Eventos neurológicos severos (grado 3) a dosis de 28mcg/</w:t>
      </w:r>
      <w:r w:rsidR="00EB723C">
        <w:rPr>
          <w:rFonts w:ascii="Arial" w:hAnsi="Arial" w:cs="Arial"/>
          <w:sz w:val="20"/>
          <w:szCs w:val="20"/>
        </w:rPr>
        <w:t>día</w:t>
      </w:r>
    </w:p>
    <w:p w14:paraId="7D5472E7" w14:textId="4A793D00" w:rsidR="00025E2D" w:rsidRDefault="00025E2D" w:rsidP="00193993">
      <w:pPr>
        <w:pStyle w:val="ListParagraph"/>
        <w:numPr>
          <w:ilvl w:val="0"/>
          <w:numId w:val="25"/>
        </w:numPr>
        <w:spacing w:line="276" w:lineRule="auto"/>
        <w:jc w:val="both"/>
        <w:rPr>
          <w:rFonts w:ascii="Arial" w:hAnsi="Arial" w:cs="Arial"/>
          <w:sz w:val="20"/>
          <w:szCs w:val="20"/>
        </w:rPr>
      </w:pPr>
      <w:r>
        <w:rPr>
          <w:rFonts w:ascii="Arial" w:hAnsi="Arial" w:cs="Arial"/>
          <w:sz w:val="20"/>
          <w:szCs w:val="20"/>
        </w:rPr>
        <w:t>Eventos no neurológicos grado 4 (que amenazan la vida)</w:t>
      </w:r>
    </w:p>
    <w:p w14:paraId="2825FA73" w14:textId="660AFBEB" w:rsidR="00025E2D" w:rsidRDefault="00025E2D" w:rsidP="00193993">
      <w:pPr>
        <w:pStyle w:val="ListParagraph"/>
        <w:numPr>
          <w:ilvl w:val="0"/>
          <w:numId w:val="25"/>
        </w:numPr>
        <w:spacing w:line="276" w:lineRule="auto"/>
        <w:jc w:val="both"/>
        <w:rPr>
          <w:rFonts w:ascii="Arial" w:hAnsi="Arial" w:cs="Arial"/>
          <w:sz w:val="20"/>
          <w:szCs w:val="20"/>
        </w:rPr>
      </w:pPr>
      <w:r w:rsidRPr="00025E2D">
        <w:rPr>
          <w:rFonts w:ascii="Arial" w:hAnsi="Arial" w:cs="Arial"/>
          <w:color w:val="FF0000"/>
          <w:sz w:val="20"/>
          <w:szCs w:val="20"/>
        </w:rPr>
        <w:t>b y c son ciertos</w:t>
      </w:r>
    </w:p>
    <w:p w14:paraId="4E6F4B60" w14:textId="281F3408" w:rsidR="00025E2D" w:rsidRDefault="00025E2D" w:rsidP="00193993">
      <w:pPr>
        <w:pStyle w:val="ListParagraph"/>
        <w:numPr>
          <w:ilvl w:val="0"/>
          <w:numId w:val="21"/>
        </w:numPr>
        <w:spacing w:line="276" w:lineRule="auto"/>
        <w:jc w:val="both"/>
        <w:rPr>
          <w:rFonts w:ascii="Arial" w:hAnsi="Arial" w:cs="Arial"/>
          <w:sz w:val="20"/>
          <w:szCs w:val="20"/>
        </w:rPr>
      </w:pPr>
      <w:r>
        <w:rPr>
          <w:rFonts w:ascii="Arial" w:hAnsi="Arial" w:cs="Arial"/>
          <w:sz w:val="20"/>
          <w:szCs w:val="20"/>
        </w:rPr>
        <w:t>¿</w:t>
      </w:r>
      <w:r w:rsidR="00193993">
        <w:rPr>
          <w:rFonts w:ascii="Arial" w:hAnsi="Arial" w:cs="Arial"/>
          <w:sz w:val="20"/>
          <w:szCs w:val="20"/>
        </w:rPr>
        <w:t>cuándo</w:t>
      </w:r>
      <w:r>
        <w:rPr>
          <w:rFonts w:ascii="Arial" w:hAnsi="Arial" w:cs="Arial"/>
          <w:sz w:val="20"/>
          <w:szCs w:val="20"/>
        </w:rPr>
        <w:t xml:space="preserve"> consideraría la interrupción definitiva de </w:t>
      </w:r>
      <w:r w:rsidR="00EB723C">
        <w:rPr>
          <w:rFonts w:ascii="Arial" w:hAnsi="Arial" w:cs="Arial"/>
          <w:sz w:val="20"/>
          <w:szCs w:val="20"/>
        </w:rPr>
        <w:t>Blinatumomab</w:t>
      </w:r>
      <w:r>
        <w:rPr>
          <w:rFonts w:ascii="Arial" w:hAnsi="Arial" w:cs="Arial"/>
          <w:sz w:val="20"/>
          <w:szCs w:val="20"/>
        </w:rPr>
        <w:t>?</w:t>
      </w:r>
    </w:p>
    <w:p w14:paraId="49A969A5" w14:textId="78AC5B95" w:rsidR="00025E2D" w:rsidRDefault="00025E2D" w:rsidP="00193993">
      <w:pPr>
        <w:pStyle w:val="ListParagraph"/>
        <w:numPr>
          <w:ilvl w:val="0"/>
          <w:numId w:val="26"/>
        </w:numPr>
        <w:spacing w:line="276" w:lineRule="auto"/>
        <w:jc w:val="both"/>
        <w:rPr>
          <w:rFonts w:ascii="Arial" w:hAnsi="Arial" w:cs="Arial"/>
          <w:sz w:val="20"/>
          <w:szCs w:val="20"/>
        </w:rPr>
      </w:pPr>
      <w:r>
        <w:rPr>
          <w:rFonts w:ascii="Arial" w:hAnsi="Arial" w:cs="Arial"/>
          <w:sz w:val="20"/>
          <w:szCs w:val="20"/>
        </w:rPr>
        <w:t>Evento neurológico grado 4</w:t>
      </w:r>
    </w:p>
    <w:p w14:paraId="07426176" w14:textId="170C9187" w:rsidR="00025E2D" w:rsidRDefault="00025E2D" w:rsidP="00193993">
      <w:pPr>
        <w:pStyle w:val="ListParagraph"/>
        <w:numPr>
          <w:ilvl w:val="0"/>
          <w:numId w:val="26"/>
        </w:numPr>
        <w:spacing w:line="276" w:lineRule="auto"/>
        <w:jc w:val="both"/>
        <w:rPr>
          <w:rFonts w:ascii="Arial" w:hAnsi="Arial" w:cs="Arial"/>
          <w:sz w:val="20"/>
          <w:szCs w:val="20"/>
        </w:rPr>
      </w:pPr>
      <w:r>
        <w:rPr>
          <w:rFonts w:ascii="Arial" w:hAnsi="Arial" w:cs="Arial"/>
          <w:sz w:val="20"/>
          <w:szCs w:val="20"/>
        </w:rPr>
        <w:t xml:space="preserve">Mas de una convulsión </w:t>
      </w:r>
    </w:p>
    <w:p w14:paraId="583796B9" w14:textId="3C806307" w:rsidR="00025E2D" w:rsidRDefault="00025E2D" w:rsidP="00193993">
      <w:pPr>
        <w:pStyle w:val="ListParagraph"/>
        <w:numPr>
          <w:ilvl w:val="0"/>
          <w:numId w:val="26"/>
        </w:numPr>
        <w:spacing w:line="276" w:lineRule="auto"/>
        <w:jc w:val="both"/>
        <w:rPr>
          <w:rFonts w:ascii="Arial" w:hAnsi="Arial" w:cs="Arial"/>
          <w:sz w:val="20"/>
          <w:szCs w:val="20"/>
        </w:rPr>
      </w:pPr>
      <w:r>
        <w:rPr>
          <w:rFonts w:ascii="Arial" w:hAnsi="Arial" w:cs="Arial"/>
          <w:sz w:val="20"/>
          <w:szCs w:val="20"/>
        </w:rPr>
        <w:t>Evento neurológico grado 3 durante la dosis de 9 mcg/</w:t>
      </w:r>
      <w:r w:rsidR="00EB723C">
        <w:rPr>
          <w:rFonts w:ascii="Arial" w:hAnsi="Arial" w:cs="Arial"/>
          <w:sz w:val="20"/>
          <w:szCs w:val="20"/>
        </w:rPr>
        <w:t>día</w:t>
      </w:r>
      <w:r>
        <w:rPr>
          <w:rFonts w:ascii="Arial" w:hAnsi="Arial" w:cs="Arial"/>
          <w:sz w:val="20"/>
          <w:szCs w:val="20"/>
        </w:rPr>
        <w:t>.</w:t>
      </w:r>
    </w:p>
    <w:p w14:paraId="7FC21AA7" w14:textId="2E4D70D8" w:rsidR="00193993" w:rsidRPr="00193993" w:rsidRDefault="00193993" w:rsidP="00193993">
      <w:pPr>
        <w:pStyle w:val="ListParagraph"/>
        <w:numPr>
          <w:ilvl w:val="0"/>
          <w:numId w:val="26"/>
        </w:numPr>
        <w:spacing w:line="276" w:lineRule="auto"/>
        <w:jc w:val="both"/>
        <w:rPr>
          <w:rFonts w:ascii="Arial" w:hAnsi="Arial" w:cs="Arial"/>
          <w:color w:val="FF0000"/>
          <w:sz w:val="20"/>
          <w:szCs w:val="20"/>
        </w:rPr>
      </w:pPr>
      <w:r w:rsidRPr="00193993">
        <w:rPr>
          <w:rFonts w:ascii="Arial" w:hAnsi="Arial" w:cs="Arial"/>
          <w:color w:val="FF0000"/>
          <w:sz w:val="20"/>
          <w:szCs w:val="20"/>
        </w:rPr>
        <w:t>Todas las anteriores son ciertas.</w:t>
      </w:r>
    </w:p>
    <w:p w14:paraId="5BCC8875" w14:textId="77777777" w:rsidR="005007E9" w:rsidRDefault="005007E9" w:rsidP="009F620B">
      <w:pPr>
        <w:spacing w:line="276" w:lineRule="auto"/>
        <w:rPr>
          <w:rFonts w:ascii="Arial" w:hAnsi="Arial" w:cs="Arial"/>
          <w:sz w:val="20"/>
          <w:szCs w:val="20"/>
        </w:rPr>
      </w:pPr>
    </w:p>
    <w:p w14:paraId="67957A69" w14:textId="2D3EF89F" w:rsidR="00C44EDA" w:rsidRDefault="00EF4354" w:rsidP="009F620B">
      <w:pPr>
        <w:spacing w:line="276" w:lineRule="auto"/>
        <w:rPr>
          <w:rFonts w:ascii="Arial" w:hAnsi="Arial" w:cs="Arial"/>
          <w:sz w:val="20"/>
          <w:szCs w:val="20"/>
        </w:rPr>
      </w:pPr>
      <w:r>
        <w:rPr>
          <w:rFonts w:ascii="Arial" w:hAnsi="Arial" w:cs="Arial"/>
          <w:sz w:val="20"/>
          <w:szCs w:val="20"/>
        </w:rPr>
        <w:t>REF</w:t>
      </w:r>
      <w:r w:rsidR="00C44EDA">
        <w:rPr>
          <w:rFonts w:ascii="Arial" w:hAnsi="Arial" w:cs="Arial"/>
          <w:sz w:val="20"/>
          <w:szCs w:val="20"/>
        </w:rPr>
        <w:t xml:space="preserve">ERENCIAS </w:t>
      </w:r>
      <w:r w:rsidR="00771E90">
        <w:rPr>
          <w:rFonts w:ascii="Arial" w:hAnsi="Arial" w:cs="Arial"/>
          <w:sz w:val="20"/>
          <w:szCs w:val="20"/>
        </w:rPr>
        <w:t>BIBLIOGR</w:t>
      </w:r>
      <w:r w:rsidR="008A06CE">
        <w:rPr>
          <w:rFonts w:ascii="Arial" w:hAnsi="Arial" w:cs="Arial"/>
          <w:sz w:val="20"/>
          <w:szCs w:val="20"/>
        </w:rPr>
        <w:t>Á</w:t>
      </w:r>
      <w:r w:rsidR="00771E90">
        <w:rPr>
          <w:rFonts w:ascii="Arial" w:hAnsi="Arial" w:cs="Arial"/>
          <w:sz w:val="20"/>
          <w:szCs w:val="20"/>
        </w:rPr>
        <w:t>FICAS</w:t>
      </w:r>
    </w:p>
    <w:p w14:paraId="3B38FE70" w14:textId="5AD12731" w:rsidR="00C44EDA" w:rsidRPr="00D60E71" w:rsidRDefault="00C44EDA" w:rsidP="00D60E71">
      <w:pPr>
        <w:pStyle w:val="ListParagraph"/>
        <w:numPr>
          <w:ilvl w:val="0"/>
          <w:numId w:val="5"/>
        </w:numPr>
        <w:spacing w:line="276" w:lineRule="auto"/>
        <w:jc w:val="both"/>
        <w:rPr>
          <w:rFonts w:ascii="Arial" w:hAnsi="Arial" w:cs="Arial"/>
          <w:sz w:val="20"/>
          <w:szCs w:val="20"/>
          <w:highlight w:val="green"/>
        </w:rPr>
      </w:pPr>
      <w:bookmarkStart w:id="0" w:name="_GoBack"/>
      <w:bookmarkEnd w:id="0"/>
      <w:del w:id="1" w:author="Toro, Sandra" w:date="2019-08-08T18:15:00Z">
        <w:r w:rsidRPr="00D60E71" w:rsidDel="00D60E71">
          <w:rPr>
            <w:rFonts w:ascii="Arial" w:hAnsi="Arial" w:cs="Arial"/>
            <w:sz w:val="20"/>
            <w:szCs w:val="20"/>
            <w:highlight w:val="green"/>
          </w:rPr>
          <w:delText>Blinatumomab (Blincyto) product monograph. Amgen Canada Inc. June 2018</w:delText>
        </w:r>
      </w:del>
      <w:proofErr w:type="spellStart"/>
      <w:ins w:id="2" w:author="Toro, Sandra" w:date="2019-08-08T18:15:00Z">
        <w:r w:rsidR="00D60E71" w:rsidRPr="00D60E71">
          <w:rPr>
            <w:rFonts w:ascii="Arial" w:hAnsi="Arial" w:cs="Arial"/>
            <w:sz w:val="20"/>
            <w:szCs w:val="20"/>
            <w:highlight w:val="green"/>
          </w:rPr>
          <w:t>Blincyto</w:t>
        </w:r>
        <w:proofErr w:type="spellEnd"/>
        <w:r w:rsidR="00D60E71" w:rsidRPr="00D60E71">
          <w:rPr>
            <w:rFonts w:ascii="Arial" w:hAnsi="Arial" w:cs="Arial"/>
            <w:sz w:val="20"/>
            <w:szCs w:val="20"/>
            <w:highlight w:val="green"/>
          </w:rPr>
          <w:t>. Información para</w:t>
        </w:r>
        <w:r w:rsidR="00D60E71" w:rsidRPr="00D60E71">
          <w:rPr>
            <w:rFonts w:ascii="Arial" w:hAnsi="Arial" w:cs="Arial"/>
            <w:sz w:val="20"/>
            <w:szCs w:val="20"/>
            <w:highlight w:val="green"/>
          </w:rPr>
          <w:t xml:space="preserve"> </w:t>
        </w:r>
        <w:r w:rsidR="00D60E71" w:rsidRPr="00D60E71">
          <w:rPr>
            <w:rFonts w:ascii="Arial" w:hAnsi="Arial" w:cs="Arial"/>
            <w:sz w:val="20"/>
            <w:szCs w:val="20"/>
            <w:highlight w:val="green"/>
          </w:rPr>
          <w:t>prescribir vigente. Junio 2016</w:t>
        </w:r>
      </w:ins>
    </w:p>
    <w:p w14:paraId="58828823" w14:textId="77777777" w:rsidR="00761FA9" w:rsidRPr="00B44A2E" w:rsidRDefault="00761FA9" w:rsidP="00B44A2E">
      <w:pPr>
        <w:pStyle w:val="ListParagraph"/>
        <w:spacing w:line="276" w:lineRule="auto"/>
        <w:jc w:val="both"/>
        <w:rPr>
          <w:rFonts w:ascii="Arial" w:hAnsi="Arial" w:cs="Arial"/>
          <w:sz w:val="20"/>
          <w:szCs w:val="20"/>
        </w:rPr>
      </w:pPr>
    </w:p>
    <w:p w14:paraId="37011924" w14:textId="75B883B8" w:rsidR="00761FA9" w:rsidRPr="00AE748E" w:rsidRDefault="00AE748E" w:rsidP="00B44A2E">
      <w:pPr>
        <w:pStyle w:val="ListParagraph"/>
        <w:numPr>
          <w:ilvl w:val="0"/>
          <w:numId w:val="5"/>
        </w:numPr>
        <w:spacing w:line="276" w:lineRule="auto"/>
        <w:jc w:val="both"/>
        <w:rPr>
          <w:rFonts w:ascii="Arial" w:hAnsi="Arial" w:cs="Arial"/>
          <w:sz w:val="20"/>
          <w:szCs w:val="20"/>
          <w:lang w:val="en-US"/>
        </w:rPr>
      </w:pPr>
      <w:r>
        <w:rPr>
          <w:rFonts w:ascii="Arial" w:hAnsi="Arial" w:cs="Arial"/>
          <w:sz w:val="20"/>
          <w:szCs w:val="20"/>
          <w:lang w:val="en-US"/>
        </w:rPr>
        <w:t xml:space="preserve">Diedra L.Bragalone. </w:t>
      </w:r>
      <w:r w:rsidR="008D786C" w:rsidRPr="00AE748E">
        <w:rPr>
          <w:rFonts w:ascii="Arial" w:hAnsi="Arial" w:cs="Arial"/>
          <w:sz w:val="20"/>
          <w:szCs w:val="20"/>
          <w:lang w:val="en-US"/>
        </w:rPr>
        <w:t>Drug</w:t>
      </w:r>
      <w:r w:rsidR="0007470D">
        <w:rPr>
          <w:rFonts w:ascii="Arial" w:hAnsi="Arial" w:cs="Arial"/>
          <w:sz w:val="20"/>
          <w:szCs w:val="20"/>
          <w:lang w:val="en-US"/>
        </w:rPr>
        <w:t xml:space="preserve"> I</w:t>
      </w:r>
      <w:r w:rsidR="008D786C" w:rsidRPr="00AE748E">
        <w:rPr>
          <w:rFonts w:ascii="Arial" w:hAnsi="Arial" w:cs="Arial"/>
          <w:sz w:val="20"/>
          <w:szCs w:val="20"/>
          <w:lang w:val="en-US"/>
        </w:rPr>
        <w:t xml:space="preserve">nformation </w:t>
      </w:r>
      <w:r w:rsidR="0007470D">
        <w:rPr>
          <w:rFonts w:ascii="Arial" w:hAnsi="Arial" w:cs="Arial"/>
          <w:sz w:val="20"/>
          <w:szCs w:val="20"/>
          <w:lang w:val="en-US"/>
        </w:rPr>
        <w:t>H</w:t>
      </w:r>
      <w:r w:rsidR="008D786C" w:rsidRPr="00AE748E">
        <w:rPr>
          <w:rFonts w:ascii="Arial" w:hAnsi="Arial" w:cs="Arial"/>
          <w:sz w:val="20"/>
          <w:szCs w:val="20"/>
          <w:lang w:val="en-US"/>
        </w:rPr>
        <w:t xml:space="preserve">andbook for </w:t>
      </w:r>
      <w:r w:rsidR="0007470D">
        <w:rPr>
          <w:rFonts w:ascii="Arial" w:hAnsi="Arial" w:cs="Arial"/>
          <w:sz w:val="20"/>
          <w:szCs w:val="20"/>
          <w:lang w:val="en-US"/>
        </w:rPr>
        <w:t>O</w:t>
      </w:r>
      <w:r w:rsidR="008D786C" w:rsidRPr="00AE748E">
        <w:rPr>
          <w:rFonts w:ascii="Arial" w:hAnsi="Arial" w:cs="Arial"/>
          <w:sz w:val="20"/>
          <w:szCs w:val="20"/>
          <w:lang w:val="en-US"/>
        </w:rPr>
        <w:t>ncology</w:t>
      </w:r>
      <w:r>
        <w:rPr>
          <w:rFonts w:ascii="Arial" w:hAnsi="Arial" w:cs="Arial"/>
          <w:sz w:val="20"/>
          <w:szCs w:val="20"/>
          <w:lang w:val="en-US"/>
        </w:rPr>
        <w:t>.</w:t>
      </w:r>
      <w:r w:rsidR="008D786C" w:rsidRPr="00AE748E">
        <w:rPr>
          <w:rFonts w:ascii="Arial" w:hAnsi="Arial" w:cs="Arial"/>
          <w:sz w:val="20"/>
          <w:szCs w:val="20"/>
          <w:lang w:val="en-US"/>
        </w:rPr>
        <w:t xml:space="preserve">14 </w:t>
      </w:r>
      <w:r>
        <w:rPr>
          <w:rFonts w:ascii="Arial" w:hAnsi="Arial" w:cs="Arial"/>
          <w:sz w:val="20"/>
          <w:szCs w:val="20"/>
          <w:lang w:val="en-US"/>
        </w:rPr>
        <w:t>edition. American Pharmacists Association.</w:t>
      </w:r>
      <w:r w:rsidR="0007470D">
        <w:rPr>
          <w:rFonts w:ascii="Arial" w:hAnsi="Arial" w:cs="Arial"/>
          <w:sz w:val="20"/>
          <w:szCs w:val="20"/>
          <w:lang w:val="en-US"/>
        </w:rPr>
        <w:t>2016</w:t>
      </w:r>
    </w:p>
    <w:p w14:paraId="3E718FDC" w14:textId="77777777" w:rsidR="00761FA9" w:rsidRPr="00AE748E" w:rsidRDefault="00761FA9" w:rsidP="00B44A2E">
      <w:pPr>
        <w:pStyle w:val="ListParagraph"/>
        <w:spacing w:line="276" w:lineRule="auto"/>
        <w:jc w:val="both"/>
        <w:rPr>
          <w:rFonts w:ascii="Arial" w:hAnsi="Arial" w:cs="Arial"/>
          <w:sz w:val="20"/>
          <w:szCs w:val="20"/>
          <w:lang w:val="en-US"/>
        </w:rPr>
      </w:pPr>
    </w:p>
    <w:p w14:paraId="0F79C491" w14:textId="6E24DE72" w:rsidR="00761FA9" w:rsidRPr="00B44A2E" w:rsidRDefault="008D786C" w:rsidP="00B44A2E">
      <w:pPr>
        <w:pStyle w:val="ListParagraph"/>
        <w:numPr>
          <w:ilvl w:val="0"/>
          <w:numId w:val="5"/>
        </w:numPr>
        <w:spacing w:line="276" w:lineRule="auto"/>
        <w:jc w:val="both"/>
        <w:rPr>
          <w:rFonts w:ascii="Arial" w:hAnsi="Arial" w:cs="Arial"/>
          <w:sz w:val="20"/>
          <w:szCs w:val="20"/>
        </w:rPr>
      </w:pPr>
      <w:r w:rsidRPr="00B44A2E">
        <w:rPr>
          <w:rFonts w:ascii="Arial" w:hAnsi="Arial" w:cs="Arial"/>
          <w:sz w:val="20"/>
          <w:szCs w:val="20"/>
        </w:rPr>
        <w:t>Marco Picardi, Roberta Della Pepa, Claudio Cerchione, Novella Pugliese, Chiara Mortaruolo, et al</w:t>
      </w:r>
      <w:r w:rsidR="00761FA9" w:rsidRPr="00B44A2E">
        <w:rPr>
          <w:rFonts w:ascii="Arial" w:hAnsi="Arial" w:cs="Arial"/>
          <w:sz w:val="20"/>
          <w:szCs w:val="20"/>
        </w:rPr>
        <w:t xml:space="preserve">. </w:t>
      </w:r>
      <w:r w:rsidR="00761FA9" w:rsidRPr="00AE748E">
        <w:rPr>
          <w:rFonts w:ascii="Arial" w:hAnsi="Arial" w:cs="Arial"/>
          <w:sz w:val="20"/>
          <w:szCs w:val="20"/>
          <w:lang w:val="en-US"/>
        </w:rPr>
        <w:t>A Frontline Approach With Peripherally Inserted Versus Centrally Inserted Central Venous Catheters for Remission Induction Chemotherapy Phase of Acute Myeloid Leukemia: A Randomized Comparison.</w:t>
      </w:r>
      <w:r w:rsidR="00B44A2E" w:rsidRPr="00AE748E">
        <w:rPr>
          <w:rFonts w:ascii="Arial" w:hAnsi="Arial" w:cs="Arial"/>
          <w:sz w:val="20"/>
          <w:szCs w:val="20"/>
          <w:lang w:val="en-US"/>
        </w:rPr>
        <w:t xml:space="preserve"> </w:t>
      </w:r>
      <w:r w:rsidR="00B44A2E" w:rsidRPr="00B44A2E">
        <w:rPr>
          <w:rFonts w:ascii="Arial" w:hAnsi="Arial" w:cs="Arial"/>
          <w:sz w:val="20"/>
          <w:szCs w:val="20"/>
        </w:rPr>
        <w:t>Clinical Lymphoma, Myeloma &amp; Leukemia April 2019: e184-94. https://doi.org/10.1016/j.clml.2018.12.008.</w:t>
      </w:r>
    </w:p>
    <w:p w14:paraId="7118A011" w14:textId="77777777" w:rsidR="00B44A2E" w:rsidRPr="00B44A2E" w:rsidRDefault="00B44A2E" w:rsidP="00B44A2E">
      <w:pPr>
        <w:pStyle w:val="ListParagraph"/>
        <w:jc w:val="both"/>
        <w:rPr>
          <w:rFonts w:ascii="Arial" w:hAnsi="Arial" w:cs="Arial"/>
          <w:sz w:val="20"/>
          <w:szCs w:val="20"/>
        </w:rPr>
      </w:pPr>
    </w:p>
    <w:p w14:paraId="1C151D7A" w14:textId="6A572EBC" w:rsidR="00B44A2E" w:rsidRPr="00AE748E" w:rsidRDefault="00B44A2E" w:rsidP="00B44A2E">
      <w:pPr>
        <w:pStyle w:val="ListParagraph"/>
        <w:numPr>
          <w:ilvl w:val="0"/>
          <w:numId w:val="5"/>
        </w:numPr>
        <w:spacing w:line="276" w:lineRule="auto"/>
        <w:jc w:val="both"/>
        <w:rPr>
          <w:rFonts w:ascii="Arial" w:hAnsi="Arial" w:cs="Arial"/>
          <w:sz w:val="20"/>
          <w:szCs w:val="20"/>
          <w:lang w:val="en-US"/>
        </w:rPr>
      </w:pPr>
      <w:proofErr w:type="spellStart"/>
      <w:r w:rsidRPr="00AE748E">
        <w:rPr>
          <w:rFonts w:ascii="Arial" w:hAnsi="Arial" w:cs="Arial"/>
          <w:sz w:val="20"/>
          <w:szCs w:val="20"/>
          <w:lang w:val="en-US"/>
        </w:rPr>
        <w:t>Nagorsen</w:t>
      </w:r>
      <w:proofErr w:type="spellEnd"/>
      <w:r w:rsidRPr="00AE748E">
        <w:rPr>
          <w:rFonts w:ascii="Arial" w:hAnsi="Arial" w:cs="Arial"/>
          <w:sz w:val="20"/>
          <w:szCs w:val="20"/>
          <w:lang w:val="en-US"/>
        </w:rPr>
        <w:t xml:space="preserve"> D, </w:t>
      </w:r>
      <w:proofErr w:type="spellStart"/>
      <w:r w:rsidRPr="00AE748E">
        <w:rPr>
          <w:rFonts w:ascii="Arial" w:hAnsi="Arial" w:cs="Arial"/>
          <w:sz w:val="20"/>
          <w:szCs w:val="20"/>
          <w:lang w:val="en-US"/>
        </w:rPr>
        <w:t>Kufer</w:t>
      </w:r>
      <w:proofErr w:type="spellEnd"/>
      <w:r w:rsidRPr="00AE748E">
        <w:rPr>
          <w:rFonts w:ascii="Arial" w:hAnsi="Arial" w:cs="Arial"/>
          <w:sz w:val="20"/>
          <w:szCs w:val="20"/>
          <w:lang w:val="en-US"/>
        </w:rPr>
        <w:t xml:space="preserve"> P, </w:t>
      </w:r>
      <w:proofErr w:type="spellStart"/>
      <w:r w:rsidRPr="00AE748E">
        <w:rPr>
          <w:rFonts w:ascii="Arial" w:hAnsi="Arial" w:cs="Arial"/>
          <w:sz w:val="20"/>
          <w:szCs w:val="20"/>
          <w:lang w:val="en-US"/>
        </w:rPr>
        <w:t>Baeuerle</w:t>
      </w:r>
      <w:proofErr w:type="spellEnd"/>
      <w:r w:rsidRPr="00AE748E">
        <w:rPr>
          <w:rFonts w:ascii="Arial" w:hAnsi="Arial" w:cs="Arial"/>
          <w:sz w:val="20"/>
          <w:szCs w:val="20"/>
          <w:lang w:val="en-US"/>
        </w:rPr>
        <w:t xml:space="preserve"> PA, </w:t>
      </w:r>
      <w:proofErr w:type="spellStart"/>
      <w:r w:rsidRPr="00AE748E">
        <w:rPr>
          <w:rFonts w:ascii="Arial" w:hAnsi="Arial" w:cs="Arial"/>
          <w:sz w:val="20"/>
          <w:szCs w:val="20"/>
          <w:lang w:val="en-US"/>
        </w:rPr>
        <w:t>Bargou</w:t>
      </w:r>
      <w:proofErr w:type="spellEnd"/>
      <w:r w:rsidRPr="00AE748E">
        <w:rPr>
          <w:rFonts w:ascii="Arial" w:hAnsi="Arial" w:cs="Arial"/>
          <w:sz w:val="20"/>
          <w:szCs w:val="20"/>
          <w:lang w:val="en-US"/>
        </w:rPr>
        <w:t xml:space="preserve"> R. Blinatumomab: A historical perspective. </w:t>
      </w:r>
      <w:proofErr w:type="spellStart"/>
      <w:r w:rsidRPr="00AE748E">
        <w:rPr>
          <w:rFonts w:ascii="Arial" w:hAnsi="Arial" w:cs="Arial"/>
          <w:sz w:val="20"/>
          <w:szCs w:val="20"/>
          <w:lang w:val="en-US"/>
        </w:rPr>
        <w:t>Pharmacol</w:t>
      </w:r>
      <w:proofErr w:type="spellEnd"/>
      <w:r w:rsidRPr="00AE748E">
        <w:rPr>
          <w:rFonts w:ascii="Arial" w:hAnsi="Arial" w:cs="Arial"/>
          <w:sz w:val="20"/>
          <w:szCs w:val="20"/>
          <w:lang w:val="en-US"/>
        </w:rPr>
        <w:t xml:space="preserve"> </w:t>
      </w:r>
      <w:proofErr w:type="spellStart"/>
      <w:r w:rsidRPr="00AE748E">
        <w:rPr>
          <w:rFonts w:ascii="Arial" w:hAnsi="Arial" w:cs="Arial"/>
          <w:sz w:val="20"/>
          <w:szCs w:val="20"/>
          <w:lang w:val="en-US"/>
        </w:rPr>
        <w:t>Ther</w:t>
      </w:r>
      <w:proofErr w:type="spellEnd"/>
      <w:r w:rsidRPr="00AE748E">
        <w:rPr>
          <w:rFonts w:ascii="Arial" w:hAnsi="Arial" w:cs="Arial"/>
          <w:sz w:val="20"/>
          <w:szCs w:val="20"/>
          <w:lang w:val="en-US"/>
        </w:rPr>
        <w:t xml:space="preserve"> [Internet]. 2012;136(3):334–42. Available from: </w:t>
      </w:r>
      <w:hyperlink r:id="rId16" w:history="1">
        <w:r w:rsidRPr="00AE748E">
          <w:rPr>
            <w:rStyle w:val="Hyperlink"/>
            <w:rFonts w:ascii="Arial" w:hAnsi="Arial" w:cs="Arial"/>
            <w:sz w:val="20"/>
            <w:szCs w:val="20"/>
            <w:lang w:val="en-US"/>
          </w:rPr>
          <w:t>http://dx.doi.org/10.1016/j.pharmthera.2012.07.013</w:t>
        </w:r>
      </w:hyperlink>
    </w:p>
    <w:p w14:paraId="3F65A3F2" w14:textId="77777777" w:rsidR="002671B2" w:rsidRPr="00AE748E" w:rsidRDefault="002671B2" w:rsidP="002671B2">
      <w:pPr>
        <w:pStyle w:val="ListParagraph"/>
        <w:rPr>
          <w:rFonts w:ascii="Arial" w:hAnsi="Arial" w:cs="Arial"/>
          <w:sz w:val="20"/>
          <w:szCs w:val="20"/>
          <w:lang w:val="en-US"/>
        </w:rPr>
      </w:pPr>
    </w:p>
    <w:p w14:paraId="1D3DEF9F" w14:textId="769CD02A" w:rsidR="002671B2" w:rsidRPr="005B162E" w:rsidRDefault="005B162E" w:rsidP="005B162E">
      <w:pPr>
        <w:pStyle w:val="ListParagraph"/>
        <w:numPr>
          <w:ilvl w:val="0"/>
          <w:numId w:val="5"/>
        </w:numPr>
        <w:spacing w:line="276" w:lineRule="auto"/>
        <w:jc w:val="both"/>
        <w:rPr>
          <w:rStyle w:val="Hyperlink"/>
          <w:rFonts w:ascii="Arial" w:hAnsi="Arial" w:cs="Arial"/>
          <w:color w:val="auto"/>
          <w:sz w:val="20"/>
          <w:szCs w:val="20"/>
          <w:u w:val="none"/>
        </w:rPr>
      </w:pPr>
      <w:r w:rsidRPr="005B162E">
        <w:rPr>
          <w:rFonts w:ascii="Arial" w:hAnsi="Arial" w:cs="Arial"/>
          <w:sz w:val="20"/>
          <w:szCs w:val="20"/>
        </w:rPr>
        <w:t>Catéteres</w:t>
      </w:r>
      <w:r>
        <w:rPr>
          <w:rFonts w:ascii="Arial" w:hAnsi="Arial" w:cs="Arial"/>
          <w:sz w:val="20"/>
          <w:szCs w:val="20"/>
        </w:rPr>
        <w:t xml:space="preserve"> venosos centrales. American </w:t>
      </w:r>
      <w:proofErr w:type="spellStart"/>
      <w:r>
        <w:rPr>
          <w:rFonts w:ascii="Arial" w:hAnsi="Arial" w:cs="Arial"/>
          <w:sz w:val="20"/>
          <w:szCs w:val="20"/>
        </w:rPr>
        <w:t>Cancer</w:t>
      </w:r>
      <w:proofErr w:type="spellEnd"/>
      <w:r>
        <w:rPr>
          <w:rFonts w:ascii="Arial" w:hAnsi="Arial" w:cs="Arial"/>
          <w:sz w:val="20"/>
          <w:szCs w:val="20"/>
        </w:rPr>
        <w:t xml:space="preserve"> </w:t>
      </w:r>
      <w:proofErr w:type="spellStart"/>
      <w:r>
        <w:rPr>
          <w:rFonts w:ascii="Arial" w:hAnsi="Arial" w:cs="Arial"/>
          <w:sz w:val="20"/>
          <w:szCs w:val="20"/>
        </w:rPr>
        <w:t>Society</w:t>
      </w:r>
      <w:proofErr w:type="spellEnd"/>
      <w:r>
        <w:rPr>
          <w:rFonts w:ascii="Arial" w:hAnsi="Arial" w:cs="Arial"/>
          <w:sz w:val="20"/>
          <w:szCs w:val="20"/>
        </w:rPr>
        <w:t>. 2016 Disponible en:</w:t>
      </w:r>
      <w:r w:rsidRPr="005B162E">
        <w:rPr>
          <w:rFonts w:ascii="Arial" w:hAnsi="Arial" w:cs="Arial"/>
          <w:sz w:val="20"/>
          <w:szCs w:val="20"/>
        </w:rPr>
        <w:t xml:space="preserve"> </w:t>
      </w:r>
      <w:hyperlink r:id="rId17" w:history="1">
        <w:r w:rsidRPr="005B162E">
          <w:rPr>
            <w:rStyle w:val="Hyperlink"/>
            <w:rFonts w:ascii="Arial" w:hAnsi="Arial" w:cs="Arial"/>
            <w:sz w:val="20"/>
            <w:szCs w:val="20"/>
          </w:rPr>
          <w:t>https://www.cancer.org/es/tratamiento/tratamientos-y-efectos-secundarios/cateteres-venosos-centrales.html</w:t>
        </w:r>
      </w:hyperlink>
      <w:r w:rsidR="00AE748E" w:rsidRPr="005B162E">
        <w:rPr>
          <w:rFonts w:ascii="Arial" w:hAnsi="Arial" w:cs="Arial"/>
          <w:sz w:val="20"/>
          <w:szCs w:val="20"/>
        </w:rPr>
        <w:t xml:space="preserve">. </w:t>
      </w:r>
      <w:r>
        <w:rPr>
          <w:rFonts w:ascii="Arial" w:hAnsi="Arial" w:cs="Arial"/>
          <w:sz w:val="20"/>
          <w:szCs w:val="20"/>
        </w:rPr>
        <w:t>Consultado 29/06/2019</w:t>
      </w:r>
    </w:p>
    <w:p w14:paraId="0BE1F5C2" w14:textId="77777777" w:rsidR="002671B2" w:rsidRPr="005B162E" w:rsidRDefault="002671B2" w:rsidP="002671B2">
      <w:pPr>
        <w:pStyle w:val="ListParagraph"/>
        <w:rPr>
          <w:rFonts w:ascii="Arial" w:hAnsi="Arial" w:cs="Arial"/>
          <w:sz w:val="20"/>
          <w:szCs w:val="20"/>
        </w:rPr>
      </w:pPr>
    </w:p>
    <w:p w14:paraId="429CB357" w14:textId="77777777" w:rsidR="002671B2" w:rsidRPr="00AE748E" w:rsidRDefault="002671B2" w:rsidP="002671B2">
      <w:pPr>
        <w:pStyle w:val="ListParagraph"/>
        <w:numPr>
          <w:ilvl w:val="0"/>
          <w:numId w:val="5"/>
        </w:numPr>
        <w:spacing w:line="276" w:lineRule="auto"/>
        <w:jc w:val="both"/>
        <w:rPr>
          <w:rFonts w:ascii="Arial" w:hAnsi="Arial" w:cs="Arial"/>
          <w:sz w:val="20"/>
          <w:szCs w:val="20"/>
          <w:lang w:val="en-US"/>
        </w:rPr>
      </w:pPr>
      <w:proofErr w:type="spellStart"/>
      <w:r w:rsidRPr="00AE748E">
        <w:rPr>
          <w:lang w:val="en-US"/>
        </w:rPr>
        <w:t>Gökbuget</w:t>
      </w:r>
      <w:proofErr w:type="spellEnd"/>
      <w:r w:rsidRPr="00AE748E">
        <w:rPr>
          <w:lang w:val="en-US"/>
        </w:rPr>
        <w:t xml:space="preserve"> N, </w:t>
      </w:r>
      <w:proofErr w:type="spellStart"/>
      <w:r w:rsidRPr="00AE748E">
        <w:rPr>
          <w:lang w:val="en-US"/>
        </w:rPr>
        <w:t>Dombret</w:t>
      </w:r>
      <w:proofErr w:type="spellEnd"/>
      <w:r w:rsidRPr="00AE748E">
        <w:rPr>
          <w:lang w:val="en-US"/>
        </w:rPr>
        <w:t xml:space="preserve"> H, Bonifacio M, </w:t>
      </w:r>
      <w:proofErr w:type="spellStart"/>
      <w:r w:rsidRPr="00AE748E">
        <w:rPr>
          <w:lang w:val="en-US"/>
        </w:rPr>
        <w:t>Reichle</w:t>
      </w:r>
      <w:proofErr w:type="spellEnd"/>
      <w:r w:rsidRPr="00AE748E">
        <w:rPr>
          <w:lang w:val="en-US"/>
        </w:rPr>
        <w:t xml:space="preserve"> A, </w:t>
      </w:r>
      <w:proofErr w:type="spellStart"/>
      <w:r w:rsidRPr="00AE748E">
        <w:rPr>
          <w:lang w:val="en-US"/>
        </w:rPr>
        <w:t>Graux</w:t>
      </w:r>
      <w:proofErr w:type="spellEnd"/>
      <w:r w:rsidRPr="00AE748E">
        <w:rPr>
          <w:lang w:val="en-US"/>
        </w:rPr>
        <w:t xml:space="preserve"> C, </w:t>
      </w:r>
      <w:proofErr w:type="spellStart"/>
      <w:r w:rsidRPr="00AE748E">
        <w:rPr>
          <w:lang w:val="en-US"/>
        </w:rPr>
        <w:t>Faul</w:t>
      </w:r>
      <w:proofErr w:type="spellEnd"/>
      <w:r w:rsidRPr="00AE748E">
        <w:rPr>
          <w:lang w:val="en-US"/>
        </w:rPr>
        <w:t xml:space="preserve"> C, et al. Blinatumomab for minimal residual disease in adults with B-cell precursor acute lymphoblastic leukemia. Blood. 2018;131(14):1522–31.</w:t>
      </w:r>
    </w:p>
    <w:p w14:paraId="25C16E9B" w14:textId="77777777" w:rsidR="00B44A2E" w:rsidRPr="00AE748E" w:rsidRDefault="00B44A2E" w:rsidP="00B44A2E">
      <w:pPr>
        <w:pStyle w:val="ListParagraph"/>
        <w:jc w:val="both"/>
        <w:rPr>
          <w:rFonts w:ascii="Arial" w:hAnsi="Arial" w:cs="Arial"/>
          <w:sz w:val="20"/>
          <w:szCs w:val="20"/>
          <w:lang w:val="en-US"/>
        </w:rPr>
      </w:pPr>
    </w:p>
    <w:p w14:paraId="41D8AC95" w14:textId="77CBD4BD" w:rsidR="00B44A2E" w:rsidRPr="00AE748E" w:rsidRDefault="00B44A2E" w:rsidP="00B44A2E">
      <w:pPr>
        <w:pStyle w:val="ListParagraph"/>
        <w:numPr>
          <w:ilvl w:val="0"/>
          <w:numId w:val="5"/>
        </w:numPr>
        <w:spacing w:line="276" w:lineRule="auto"/>
        <w:jc w:val="both"/>
        <w:rPr>
          <w:rFonts w:ascii="Arial" w:hAnsi="Arial" w:cs="Arial"/>
          <w:sz w:val="20"/>
          <w:szCs w:val="20"/>
          <w:lang w:val="en-US"/>
        </w:rPr>
      </w:pPr>
      <w:proofErr w:type="spellStart"/>
      <w:r w:rsidRPr="00AE748E">
        <w:rPr>
          <w:rFonts w:ascii="Arial" w:hAnsi="Arial" w:cs="Arial"/>
          <w:sz w:val="20"/>
          <w:szCs w:val="20"/>
          <w:lang w:val="en-US"/>
        </w:rPr>
        <w:t>Aldoss</w:t>
      </w:r>
      <w:proofErr w:type="spellEnd"/>
      <w:r w:rsidRPr="00AE748E">
        <w:rPr>
          <w:rFonts w:ascii="Arial" w:hAnsi="Arial" w:cs="Arial"/>
          <w:sz w:val="20"/>
          <w:szCs w:val="20"/>
          <w:lang w:val="en-US"/>
        </w:rPr>
        <w:t xml:space="preserve"> I, Khaled SK, </w:t>
      </w:r>
      <w:proofErr w:type="spellStart"/>
      <w:r w:rsidRPr="00AE748E">
        <w:rPr>
          <w:rFonts w:ascii="Arial" w:hAnsi="Arial" w:cs="Arial"/>
          <w:sz w:val="20"/>
          <w:szCs w:val="20"/>
          <w:lang w:val="en-US"/>
        </w:rPr>
        <w:t>Budde</w:t>
      </w:r>
      <w:proofErr w:type="spellEnd"/>
      <w:r w:rsidRPr="00AE748E">
        <w:rPr>
          <w:rFonts w:ascii="Arial" w:hAnsi="Arial" w:cs="Arial"/>
          <w:sz w:val="20"/>
          <w:szCs w:val="20"/>
          <w:lang w:val="en-US"/>
        </w:rPr>
        <w:t xml:space="preserve"> E, Stein AS. Cytokine Release Syndrome </w:t>
      </w:r>
      <w:proofErr w:type="gramStart"/>
      <w:r w:rsidRPr="00AE748E">
        <w:rPr>
          <w:rFonts w:ascii="Arial" w:hAnsi="Arial" w:cs="Arial"/>
          <w:sz w:val="20"/>
          <w:szCs w:val="20"/>
          <w:lang w:val="en-US"/>
        </w:rPr>
        <w:t>With</w:t>
      </w:r>
      <w:proofErr w:type="gramEnd"/>
      <w:r w:rsidRPr="00AE748E">
        <w:rPr>
          <w:rFonts w:ascii="Arial" w:hAnsi="Arial" w:cs="Arial"/>
          <w:sz w:val="20"/>
          <w:szCs w:val="20"/>
          <w:lang w:val="en-US"/>
        </w:rPr>
        <w:t xml:space="preserve"> the Novel Treatments of Acute Lymphoblastic Leukemia: Pathophysiology, Prevention, and Treatment. </w:t>
      </w:r>
      <w:proofErr w:type="spellStart"/>
      <w:r w:rsidRPr="00AE748E">
        <w:rPr>
          <w:rFonts w:ascii="Arial" w:hAnsi="Arial" w:cs="Arial"/>
          <w:sz w:val="20"/>
          <w:szCs w:val="20"/>
          <w:lang w:val="en-US"/>
        </w:rPr>
        <w:t>Curr</w:t>
      </w:r>
      <w:proofErr w:type="spellEnd"/>
      <w:r w:rsidRPr="00AE748E">
        <w:rPr>
          <w:rFonts w:ascii="Arial" w:hAnsi="Arial" w:cs="Arial"/>
          <w:sz w:val="20"/>
          <w:szCs w:val="20"/>
          <w:lang w:val="en-US"/>
        </w:rPr>
        <w:t xml:space="preserve"> Oncol Rep. 2019;21(1).</w:t>
      </w:r>
    </w:p>
    <w:p w14:paraId="508E5DC1" w14:textId="77777777" w:rsidR="00B44A2E" w:rsidRPr="00AE748E" w:rsidRDefault="00B44A2E" w:rsidP="00B44A2E">
      <w:pPr>
        <w:pStyle w:val="ListParagraph"/>
        <w:jc w:val="both"/>
        <w:rPr>
          <w:rFonts w:ascii="Arial" w:hAnsi="Arial" w:cs="Arial"/>
          <w:sz w:val="20"/>
          <w:szCs w:val="20"/>
          <w:lang w:val="en-US"/>
        </w:rPr>
      </w:pPr>
    </w:p>
    <w:p w14:paraId="61AD4DCB" w14:textId="1BADA38D" w:rsidR="00B44A2E" w:rsidRPr="0055699B" w:rsidRDefault="00B44A2E" w:rsidP="00B44A2E">
      <w:pPr>
        <w:pStyle w:val="ListParagraph"/>
        <w:numPr>
          <w:ilvl w:val="0"/>
          <w:numId w:val="5"/>
        </w:numPr>
        <w:spacing w:line="276" w:lineRule="auto"/>
        <w:jc w:val="both"/>
        <w:rPr>
          <w:rFonts w:ascii="Arial" w:hAnsi="Arial" w:cs="Arial"/>
          <w:sz w:val="20"/>
          <w:szCs w:val="20"/>
          <w:lang w:val="en-US"/>
        </w:rPr>
      </w:pPr>
      <w:r w:rsidRPr="00AE748E">
        <w:rPr>
          <w:rFonts w:ascii="Arial" w:hAnsi="Arial" w:cs="Arial"/>
          <w:sz w:val="20"/>
          <w:szCs w:val="20"/>
          <w:lang w:val="en-US"/>
        </w:rPr>
        <w:t xml:space="preserve">Topp MS, </w:t>
      </w:r>
      <w:proofErr w:type="spellStart"/>
      <w:r w:rsidRPr="00AE748E">
        <w:rPr>
          <w:rFonts w:ascii="Arial" w:hAnsi="Arial" w:cs="Arial"/>
          <w:sz w:val="20"/>
          <w:szCs w:val="20"/>
          <w:lang w:val="en-US"/>
        </w:rPr>
        <w:t>Gökbuget</w:t>
      </w:r>
      <w:proofErr w:type="spellEnd"/>
      <w:r w:rsidRPr="00AE748E">
        <w:rPr>
          <w:rFonts w:ascii="Arial" w:hAnsi="Arial" w:cs="Arial"/>
          <w:sz w:val="20"/>
          <w:szCs w:val="20"/>
          <w:lang w:val="en-US"/>
        </w:rPr>
        <w:t xml:space="preserve"> N, Stein AS, </w:t>
      </w:r>
      <w:proofErr w:type="spellStart"/>
      <w:r w:rsidRPr="00AE748E">
        <w:rPr>
          <w:rFonts w:ascii="Arial" w:hAnsi="Arial" w:cs="Arial"/>
          <w:sz w:val="20"/>
          <w:szCs w:val="20"/>
          <w:lang w:val="en-US"/>
        </w:rPr>
        <w:t>Zugmaier</w:t>
      </w:r>
      <w:proofErr w:type="spellEnd"/>
      <w:r w:rsidRPr="00AE748E">
        <w:rPr>
          <w:rFonts w:ascii="Arial" w:hAnsi="Arial" w:cs="Arial"/>
          <w:sz w:val="20"/>
          <w:szCs w:val="20"/>
          <w:lang w:val="en-US"/>
        </w:rPr>
        <w:t xml:space="preserve"> G, O’Brien S, </w:t>
      </w:r>
      <w:proofErr w:type="spellStart"/>
      <w:r w:rsidRPr="00AE748E">
        <w:rPr>
          <w:rFonts w:ascii="Arial" w:hAnsi="Arial" w:cs="Arial"/>
          <w:sz w:val="20"/>
          <w:szCs w:val="20"/>
          <w:lang w:val="en-US"/>
        </w:rPr>
        <w:t>Bargou</w:t>
      </w:r>
      <w:proofErr w:type="spellEnd"/>
      <w:r w:rsidRPr="00AE748E">
        <w:rPr>
          <w:rFonts w:ascii="Arial" w:hAnsi="Arial" w:cs="Arial"/>
          <w:sz w:val="20"/>
          <w:szCs w:val="20"/>
          <w:lang w:val="en-US"/>
        </w:rPr>
        <w:t xml:space="preserve"> RC, et al. Safety and activity of blinatumomab for adult patients with relapsed or refractory B-precursor acute lymphoblastic </w:t>
      </w:r>
      <w:proofErr w:type="spellStart"/>
      <w:r w:rsidRPr="00AE748E">
        <w:rPr>
          <w:rFonts w:ascii="Arial" w:hAnsi="Arial" w:cs="Arial"/>
          <w:sz w:val="20"/>
          <w:szCs w:val="20"/>
          <w:lang w:val="en-US"/>
        </w:rPr>
        <w:t>leukaemia</w:t>
      </w:r>
      <w:proofErr w:type="spellEnd"/>
      <w:r w:rsidRPr="00AE748E">
        <w:rPr>
          <w:rFonts w:ascii="Arial" w:hAnsi="Arial" w:cs="Arial"/>
          <w:sz w:val="20"/>
          <w:szCs w:val="20"/>
          <w:lang w:val="en-US"/>
        </w:rPr>
        <w:t xml:space="preserve">: A </w:t>
      </w:r>
      <w:proofErr w:type="spellStart"/>
      <w:r w:rsidRPr="00AE748E">
        <w:rPr>
          <w:rFonts w:ascii="Arial" w:hAnsi="Arial" w:cs="Arial"/>
          <w:sz w:val="20"/>
          <w:szCs w:val="20"/>
          <w:lang w:val="en-US"/>
        </w:rPr>
        <w:t>multicentre</w:t>
      </w:r>
      <w:proofErr w:type="spellEnd"/>
      <w:r w:rsidRPr="00AE748E">
        <w:rPr>
          <w:rFonts w:ascii="Arial" w:hAnsi="Arial" w:cs="Arial"/>
          <w:sz w:val="20"/>
          <w:szCs w:val="20"/>
          <w:lang w:val="en-US"/>
        </w:rPr>
        <w:t xml:space="preserve">, single-arm, phase 2 study. </w:t>
      </w:r>
      <w:r w:rsidRPr="0055699B">
        <w:rPr>
          <w:rFonts w:ascii="Arial" w:hAnsi="Arial" w:cs="Arial"/>
          <w:sz w:val="20"/>
          <w:szCs w:val="20"/>
          <w:lang w:val="en-US"/>
        </w:rPr>
        <w:t>Lancet Oncol. 2015;16(1):57–66.</w:t>
      </w:r>
    </w:p>
    <w:p w14:paraId="09EB31C8" w14:textId="77777777" w:rsidR="00E90CD0" w:rsidRPr="0055699B" w:rsidRDefault="00E90CD0" w:rsidP="00E90CD0">
      <w:pPr>
        <w:pStyle w:val="ListParagraph"/>
        <w:rPr>
          <w:rFonts w:ascii="Arial" w:hAnsi="Arial" w:cs="Arial"/>
          <w:sz w:val="20"/>
          <w:szCs w:val="20"/>
          <w:lang w:val="en-US"/>
        </w:rPr>
      </w:pPr>
    </w:p>
    <w:p w14:paraId="4EBDFCCF" w14:textId="1596B283" w:rsidR="001E5497" w:rsidRDefault="0007470D" w:rsidP="001E5497">
      <w:pPr>
        <w:pStyle w:val="ListParagraph"/>
        <w:numPr>
          <w:ilvl w:val="0"/>
          <w:numId w:val="5"/>
        </w:numPr>
        <w:spacing w:line="276" w:lineRule="auto"/>
        <w:jc w:val="both"/>
        <w:rPr>
          <w:rFonts w:ascii="Arial" w:hAnsi="Arial" w:cs="Arial"/>
          <w:sz w:val="20"/>
          <w:szCs w:val="20"/>
        </w:rPr>
      </w:pPr>
      <w:r>
        <w:rPr>
          <w:rFonts w:ascii="Arial" w:hAnsi="Arial" w:cs="Arial"/>
          <w:sz w:val="20"/>
          <w:szCs w:val="20"/>
        </w:rPr>
        <w:t>P</w:t>
      </w:r>
      <w:r w:rsidR="00E90CD0">
        <w:rPr>
          <w:rFonts w:ascii="Arial" w:hAnsi="Arial" w:cs="Arial"/>
          <w:sz w:val="20"/>
          <w:szCs w:val="20"/>
        </w:rPr>
        <w:t>rospecto profesional de BLINCYTO</w:t>
      </w:r>
      <w:r>
        <w:rPr>
          <w:rFonts w:ascii="Arial" w:hAnsi="Arial" w:cs="Arial"/>
          <w:sz w:val="20"/>
          <w:szCs w:val="20"/>
        </w:rPr>
        <w:t xml:space="preserve"> (Blinatumomab)</w:t>
      </w:r>
      <w:r w:rsidR="00E90CD0">
        <w:rPr>
          <w:rFonts w:ascii="Arial" w:hAnsi="Arial" w:cs="Arial"/>
          <w:sz w:val="20"/>
          <w:szCs w:val="20"/>
        </w:rPr>
        <w:t xml:space="preserve">. </w:t>
      </w:r>
      <w:r>
        <w:rPr>
          <w:rFonts w:ascii="Arial" w:hAnsi="Arial" w:cs="Arial"/>
          <w:sz w:val="20"/>
          <w:szCs w:val="20"/>
        </w:rPr>
        <w:t>L</w:t>
      </w:r>
      <w:r w:rsidR="00E90CD0">
        <w:rPr>
          <w:rFonts w:ascii="Arial" w:hAnsi="Arial" w:cs="Arial"/>
          <w:sz w:val="20"/>
          <w:szCs w:val="20"/>
        </w:rPr>
        <w:t>aboratorio</w:t>
      </w:r>
      <w:r w:rsidR="00AE748E">
        <w:rPr>
          <w:rFonts w:ascii="Arial" w:hAnsi="Arial" w:cs="Arial"/>
          <w:sz w:val="20"/>
          <w:szCs w:val="20"/>
        </w:rPr>
        <w:t>s</w:t>
      </w:r>
      <w:r w:rsidR="00E90CD0">
        <w:rPr>
          <w:rFonts w:ascii="Arial" w:hAnsi="Arial" w:cs="Arial"/>
          <w:sz w:val="20"/>
          <w:szCs w:val="20"/>
        </w:rPr>
        <w:t xml:space="preserve"> Amgen</w:t>
      </w:r>
      <w:r>
        <w:rPr>
          <w:rFonts w:ascii="Arial" w:hAnsi="Arial" w:cs="Arial"/>
          <w:sz w:val="20"/>
          <w:szCs w:val="20"/>
        </w:rPr>
        <w:t xml:space="preserve">. </w:t>
      </w:r>
      <w:r w:rsidRPr="00D60E71">
        <w:rPr>
          <w:rFonts w:ascii="Arial" w:hAnsi="Arial" w:cs="Arial"/>
          <w:sz w:val="20"/>
          <w:szCs w:val="20"/>
          <w:highlight w:val="green"/>
        </w:rPr>
        <w:t>201</w:t>
      </w:r>
      <w:ins w:id="3" w:author="Toro, Sandra" w:date="2019-08-08T18:15:00Z">
        <w:r w:rsidR="00D60E71" w:rsidRPr="00D60E71">
          <w:rPr>
            <w:rFonts w:ascii="Arial" w:hAnsi="Arial" w:cs="Arial"/>
            <w:sz w:val="20"/>
            <w:szCs w:val="20"/>
            <w:highlight w:val="green"/>
          </w:rPr>
          <w:t>6</w:t>
        </w:r>
      </w:ins>
      <w:del w:id="4" w:author="Toro, Sandra" w:date="2019-08-08T18:15:00Z">
        <w:r w:rsidRPr="00D60E71" w:rsidDel="00D60E71">
          <w:rPr>
            <w:rFonts w:ascii="Arial" w:hAnsi="Arial" w:cs="Arial"/>
            <w:sz w:val="20"/>
            <w:szCs w:val="20"/>
            <w:highlight w:val="green"/>
          </w:rPr>
          <w:delText>8</w:delText>
        </w:r>
      </w:del>
    </w:p>
    <w:p w14:paraId="69985EE6" w14:textId="77777777" w:rsidR="001E5497" w:rsidRPr="001E5497" w:rsidRDefault="001E5497" w:rsidP="001E5497">
      <w:pPr>
        <w:pStyle w:val="ListParagraph"/>
        <w:rPr>
          <w:rFonts w:ascii="Arial" w:hAnsi="Arial" w:cs="Arial"/>
          <w:sz w:val="20"/>
          <w:szCs w:val="20"/>
        </w:rPr>
      </w:pPr>
    </w:p>
    <w:p w14:paraId="3D327189" w14:textId="3FFFADDE" w:rsidR="00462856" w:rsidRPr="001E5497" w:rsidRDefault="00462856" w:rsidP="001E5497">
      <w:pPr>
        <w:pStyle w:val="ListParagraph"/>
        <w:numPr>
          <w:ilvl w:val="0"/>
          <w:numId w:val="5"/>
        </w:numPr>
        <w:spacing w:line="276" w:lineRule="auto"/>
        <w:jc w:val="both"/>
        <w:rPr>
          <w:rFonts w:ascii="Arial" w:hAnsi="Arial" w:cs="Arial"/>
          <w:sz w:val="20"/>
          <w:szCs w:val="20"/>
        </w:rPr>
      </w:pPr>
      <w:r w:rsidRPr="006B269C">
        <w:rPr>
          <w:rFonts w:ascii="Arial" w:hAnsi="Arial" w:cs="Arial"/>
          <w:sz w:val="20"/>
          <w:szCs w:val="20"/>
          <w:lang w:val="en-US"/>
        </w:rPr>
        <w:t>Rober</w:t>
      </w:r>
      <w:r w:rsidR="001E5497" w:rsidRPr="006B269C">
        <w:rPr>
          <w:rFonts w:ascii="Arial" w:hAnsi="Arial" w:cs="Arial"/>
          <w:sz w:val="20"/>
          <w:szCs w:val="20"/>
          <w:lang w:val="en-US"/>
        </w:rPr>
        <w:t>t</w:t>
      </w:r>
      <w:r w:rsidRPr="006B269C">
        <w:rPr>
          <w:rFonts w:ascii="Arial" w:hAnsi="Arial" w:cs="Arial"/>
          <w:sz w:val="20"/>
          <w:szCs w:val="20"/>
          <w:lang w:val="en-US"/>
        </w:rPr>
        <w:t xml:space="preserve">a Kaplow, Renee Spinks. </w:t>
      </w:r>
      <w:proofErr w:type="gramStart"/>
      <w:r w:rsidRPr="006B269C">
        <w:rPr>
          <w:rFonts w:ascii="Arial" w:hAnsi="Arial" w:cs="Arial"/>
          <w:sz w:val="20"/>
          <w:szCs w:val="20"/>
          <w:lang w:val="en-US"/>
        </w:rPr>
        <w:t>Neutropenia :</w:t>
      </w:r>
      <w:proofErr w:type="gramEnd"/>
      <w:r w:rsidRPr="006B269C">
        <w:rPr>
          <w:rFonts w:ascii="Arial" w:hAnsi="Arial" w:cs="Arial"/>
          <w:sz w:val="20"/>
          <w:szCs w:val="20"/>
          <w:lang w:val="en-US"/>
        </w:rPr>
        <w:t xml:space="preserve"> A nursing perspective. </w:t>
      </w:r>
      <w:r w:rsidRPr="001E5497">
        <w:rPr>
          <w:rFonts w:ascii="Arial" w:hAnsi="Arial" w:cs="Arial"/>
          <w:sz w:val="20"/>
          <w:szCs w:val="20"/>
        </w:rPr>
        <w:t>Elsevier Inc. 2015;297-08</w:t>
      </w:r>
      <w:r w:rsidR="001E5497" w:rsidRPr="001E5497">
        <w:rPr>
          <w:rFonts w:ascii="Arial" w:hAnsi="Arial" w:cs="Arial"/>
          <w:sz w:val="20"/>
          <w:szCs w:val="20"/>
        </w:rPr>
        <w:t xml:space="preserve">. </w:t>
      </w:r>
      <w:hyperlink r:id="rId18" w:history="1">
        <w:r w:rsidR="001E5497" w:rsidRPr="0094755F">
          <w:rPr>
            <w:rStyle w:val="Hyperlink"/>
          </w:rPr>
          <w:t>http://dx.doi.org/10.1016/j.currproblcancer.2015.07.009</w:t>
        </w:r>
      </w:hyperlink>
    </w:p>
    <w:p w14:paraId="31AFEF9B" w14:textId="77777777" w:rsidR="00B44A2E" w:rsidRPr="00B44A2E" w:rsidRDefault="00B44A2E" w:rsidP="00B44A2E">
      <w:pPr>
        <w:pStyle w:val="ListParagraph"/>
        <w:rPr>
          <w:rFonts w:ascii="Arial" w:hAnsi="Arial" w:cs="Arial"/>
          <w:sz w:val="20"/>
          <w:szCs w:val="20"/>
        </w:rPr>
      </w:pPr>
    </w:p>
    <w:p w14:paraId="5D510C40" w14:textId="75799368" w:rsidR="008D786C" w:rsidRPr="00B44A2E" w:rsidRDefault="008D786C" w:rsidP="00B44A2E">
      <w:pPr>
        <w:pStyle w:val="ListParagraph"/>
        <w:spacing w:line="276" w:lineRule="auto"/>
        <w:jc w:val="both"/>
        <w:rPr>
          <w:rFonts w:ascii="Arial" w:hAnsi="Arial" w:cs="Arial"/>
          <w:sz w:val="20"/>
          <w:szCs w:val="20"/>
        </w:rPr>
      </w:pPr>
    </w:p>
    <w:sectPr w:rsidR="008D786C" w:rsidRPr="00B44A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542B7" w14:textId="77777777" w:rsidR="003922EE" w:rsidRDefault="003922EE" w:rsidP="003922EE">
      <w:pPr>
        <w:spacing w:after="0" w:line="240" w:lineRule="auto"/>
      </w:pPr>
      <w:r>
        <w:separator/>
      </w:r>
    </w:p>
  </w:endnote>
  <w:endnote w:type="continuationSeparator" w:id="0">
    <w:p w14:paraId="666FEDF0" w14:textId="77777777" w:rsidR="003922EE" w:rsidRDefault="003922EE" w:rsidP="0039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DD3C5" w14:textId="77777777" w:rsidR="003922EE" w:rsidRDefault="003922EE" w:rsidP="003922EE">
      <w:pPr>
        <w:spacing w:after="0" w:line="240" w:lineRule="auto"/>
      </w:pPr>
      <w:r>
        <w:separator/>
      </w:r>
    </w:p>
  </w:footnote>
  <w:footnote w:type="continuationSeparator" w:id="0">
    <w:p w14:paraId="7B37BB51" w14:textId="77777777" w:rsidR="003922EE" w:rsidRDefault="003922EE" w:rsidP="00392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D94"/>
    <w:multiLevelType w:val="hybridMultilevel"/>
    <w:tmpl w:val="4B3CBCB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9B113C"/>
    <w:multiLevelType w:val="hybridMultilevel"/>
    <w:tmpl w:val="39A834D2"/>
    <w:lvl w:ilvl="0" w:tplc="FBB26D2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6EF2F19"/>
    <w:multiLevelType w:val="hybridMultilevel"/>
    <w:tmpl w:val="11649C0C"/>
    <w:lvl w:ilvl="0" w:tplc="240A000F">
      <w:start w:val="1"/>
      <w:numFmt w:val="decimal"/>
      <w:lvlText w:val="%1."/>
      <w:lvlJc w:val="left"/>
      <w:pPr>
        <w:ind w:left="1500" w:hanging="360"/>
      </w:p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3" w15:restartNumberingAfterBreak="0">
    <w:nsid w:val="074C0DAB"/>
    <w:multiLevelType w:val="hybridMultilevel"/>
    <w:tmpl w:val="9DA687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576F1A"/>
    <w:multiLevelType w:val="hybridMultilevel"/>
    <w:tmpl w:val="F24CE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F40F16"/>
    <w:multiLevelType w:val="hybridMultilevel"/>
    <w:tmpl w:val="03CCF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BC3798"/>
    <w:multiLevelType w:val="hybridMultilevel"/>
    <w:tmpl w:val="910CDD7E"/>
    <w:lvl w:ilvl="0" w:tplc="8C9818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026100D"/>
    <w:multiLevelType w:val="hybridMultilevel"/>
    <w:tmpl w:val="2F4E0E48"/>
    <w:lvl w:ilvl="0" w:tplc="A492E4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05802AA"/>
    <w:multiLevelType w:val="hybridMultilevel"/>
    <w:tmpl w:val="A2BEFFDC"/>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D15467"/>
    <w:multiLevelType w:val="hybridMultilevel"/>
    <w:tmpl w:val="34C615F2"/>
    <w:lvl w:ilvl="0" w:tplc="C2D2797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81025F0"/>
    <w:multiLevelType w:val="hybridMultilevel"/>
    <w:tmpl w:val="DB90D3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C3348F4"/>
    <w:multiLevelType w:val="hybridMultilevel"/>
    <w:tmpl w:val="1B42150E"/>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0F62A8"/>
    <w:multiLevelType w:val="hybridMultilevel"/>
    <w:tmpl w:val="F208BAC4"/>
    <w:lvl w:ilvl="0" w:tplc="E87C644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87B0A9D"/>
    <w:multiLevelType w:val="hybridMultilevel"/>
    <w:tmpl w:val="3BE087AC"/>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DC13FC"/>
    <w:multiLevelType w:val="hybridMultilevel"/>
    <w:tmpl w:val="DBA4B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9E42C18"/>
    <w:multiLevelType w:val="hybridMultilevel"/>
    <w:tmpl w:val="A386F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9F641AF"/>
    <w:multiLevelType w:val="hybridMultilevel"/>
    <w:tmpl w:val="4832F72E"/>
    <w:lvl w:ilvl="0" w:tplc="2236B61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A3C5E04"/>
    <w:multiLevelType w:val="hybridMultilevel"/>
    <w:tmpl w:val="B2DACC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6B48A3"/>
    <w:multiLevelType w:val="hybridMultilevel"/>
    <w:tmpl w:val="F818331E"/>
    <w:lvl w:ilvl="0" w:tplc="F74EF63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6933536"/>
    <w:multiLevelType w:val="hybridMultilevel"/>
    <w:tmpl w:val="12DCFC82"/>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04104A"/>
    <w:multiLevelType w:val="hybridMultilevel"/>
    <w:tmpl w:val="0A8AACAC"/>
    <w:lvl w:ilvl="0" w:tplc="E53CC910">
      <w:start w:val="1"/>
      <w:numFmt w:val="lowerLetter"/>
      <w:lvlText w:val="%1."/>
      <w:lvlJc w:val="left"/>
      <w:pPr>
        <w:ind w:left="1080" w:hanging="360"/>
      </w:pPr>
      <w:rPr>
        <w:rFonts w:hint="default"/>
        <w:color w:val="au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25824B8"/>
    <w:multiLevelType w:val="hybridMultilevel"/>
    <w:tmpl w:val="B808A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4648B9"/>
    <w:multiLevelType w:val="hybridMultilevel"/>
    <w:tmpl w:val="FD706406"/>
    <w:lvl w:ilvl="0" w:tplc="54D6F7E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7BD05B7"/>
    <w:multiLevelType w:val="hybridMultilevel"/>
    <w:tmpl w:val="DB90D3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7FB54D3"/>
    <w:multiLevelType w:val="hybridMultilevel"/>
    <w:tmpl w:val="E3889584"/>
    <w:lvl w:ilvl="0" w:tplc="0122DCC6">
      <w:start w:val="1"/>
      <w:numFmt w:val="bullet"/>
      <w:lvlText w:val=""/>
      <w:lvlJc w:val="left"/>
      <w:pPr>
        <w:ind w:left="720" w:hanging="360"/>
      </w:pPr>
      <w:rPr>
        <w:rFonts w:ascii="Wingdings" w:eastAsiaTheme="minorHAnsi"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8F70B93"/>
    <w:multiLevelType w:val="hybridMultilevel"/>
    <w:tmpl w:val="2F02C6B2"/>
    <w:lvl w:ilvl="0" w:tplc="92E84C3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6DD727ED"/>
    <w:multiLevelType w:val="hybridMultilevel"/>
    <w:tmpl w:val="791A7240"/>
    <w:lvl w:ilvl="0" w:tplc="83C6AD0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E0E6FC0"/>
    <w:multiLevelType w:val="hybridMultilevel"/>
    <w:tmpl w:val="FAEE361C"/>
    <w:lvl w:ilvl="0" w:tplc="23525B6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6ED35526"/>
    <w:multiLevelType w:val="hybridMultilevel"/>
    <w:tmpl w:val="BD96B1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10534A"/>
    <w:multiLevelType w:val="hybridMultilevel"/>
    <w:tmpl w:val="03726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A3515DB"/>
    <w:multiLevelType w:val="hybridMultilevel"/>
    <w:tmpl w:val="3948D5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9"/>
  </w:num>
  <w:num w:numId="2">
    <w:abstractNumId w:val="0"/>
  </w:num>
  <w:num w:numId="3">
    <w:abstractNumId w:val="23"/>
  </w:num>
  <w:num w:numId="4">
    <w:abstractNumId w:val="10"/>
  </w:num>
  <w:num w:numId="5">
    <w:abstractNumId w:val="3"/>
  </w:num>
  <w:num w:numId="6">
    <w:abstractNumId w:val="5"/>
  </w:num>
  <w:num w:numId="7">
    <w:abstractNumId w:val="13"/>
  </w:num>
  <w:num w:numId="8">
    <w:abstractNumId w:val="24"/>
  </w:num>
  <w:num w:numId="9">
    <w:abstractNumId w:val="8"/>
  </w:num>
  <w:num w:numId="10">
    <w:abstractNumId w:val="19"/>
  </w:num>
  <w:num w:numId="11">
    <w:abstractNumId w:val="11"/>
  </w:num>
  <w:num w:numId="12">
    <w:abstractNumId w:val="17"/>
  </w:num>
  <w:num w:numId="13">
    <w:abstractNumId w:val="15"/>
  </w:num>
  <w:num w:numId="14">
    <w:abstractNumId w:val="6"/>
  </w:num>
  <w:num w:numId="15">
    <w:abstractNumId w:val="16"/>
  </w:num>
  <w:num w:numId="16">
    <w:abstractNumId w:val="7"/>
  </w:num>
  <w:num w:numId="17">
    <w:abstractNumId w:val="20"/>
  </w:num>
  <w:num w:numId="18">
    <w:abstractNumId w:val="18"/>
  </w:num>
  <w:num w:numId="19">
    <w:abstractNumId w:val="9"/>
  </w:num>
  <w:num w:numId="20">
    <w:abstractNumId w:val="1"/>
  </w:num>
  <w:num w:numId="21">
    <w:abstractNumId w:val="30"/>
  </w:num>
  <w:num w:numId="22">
    <w:abstractNumId w:val="27"/>
  </w:num>
  <w:num w:numId="23">
    <w:abstractNumId w:val="26"/>
  </w:num>
  <w:num w:numId="24">
    <w:abstractNumId w:val="22"/>
  </w:num>
  <w:num w:numId="25">
    <w:abstractNumId w:val="12"/>
  </w:num>
  <w:num w:numId="26">
    <w:abstractNumId w:val="25"/>
  </w:num>
  <w:num w:numId="27">
    <w:abstractNumId w:val="21"/>
  </w:num>
  <w:num w:numId="28">
    <w:abstractNumId w:val="28"/>
  </w:num>
  <w:num w:numId="29">
    <w:abstractNumId w:val="4"/>
  </w:num>
  <w:num w:numId="30">
    <w:abstractNumId w:val="2"/>
  </w:num>
  <w:num w:numId="3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o, Sandra">
    <w15:presenceInfo w15:providerId="AD" w15:userId="S-1-5-21-379614923-3435630508-3781305282-6746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92"/>
    <w:rsid w:val="0000183C"/>
    <w:rsid w:val="00002656"/>
    <w:rsid w:val="00025E2D"/>
    <w:rsid w:val="00072029"/>
    <w:rsid w:val="0007470D"/>
    <w:rsid w:val="000A6153"/>
    <w:rsid w:val="000F12B8"/>
    <w:rsid w:val="00125848"/>
    <w:rsid w:val="00147AAD"/>
    <w:rsid w:val="00167241"/>
    <w:rsid w:val="00193993"/>
    <w:rsid w:val="001A516C"/>
    <w:rsid w:val="001B3AA7"/>
    <w:rsid w:val="001D62D4"/>
    <w:rsid w:val="001E380A"/>
    <w:rsid w:val="001E5497"/>
    <w:rsid w:val="00221FBD"/>
    <w:rsid w:val="00246E9F"/>
    <w:rsid w:val="002671B2"/>
    <w:rsid w:val="002919B1"/>
    <w:rsid w:val="002A45A1"/>
    <w:rsid w:val="002C25B0"/>
    <w:rsid w:val="002C4589"/>
    <w:rsid w:val="0030360B"/>
    <w:rsid w:val="003519C9"/>
    <w:rsid w:val="0036020A"/>
    <w:rsid w:val="003913B2"/>
    <w:rsid w:val="003922EE"/>
    <w:rsid w:val="003B0847"/>
    <w:rsid w:val="003F63B4"/>
    <w:rsid w:val="00427015"/>
    <w:rsid w:val="00430784"/>
    <w:rsid w:val="00462856"/>
    <w:rsid w:val="0047468D"/>
    <w:rsid w:val="0049482D"/>
    <w:rsid w:val="004A38CE"/>
    <w:rsid w:val="004B567D"/>
    <w:rsid w:val="005007E9"/>
    <w:rsid w:val="00520A16"/>
    <w:rsid w:val="00521830"/>
    <w:rsid w:val="00544321"/>
    <w:rsid w:val="0055699B"/>
    <w:rsid w:val="00572275"/>
    <w:rsid w:val="00577792"/>
    <w:rsid w:val="0058348D"/>
    <w:rsid w:val="00585A2B"/>
    <w:rsid w:val="005A0717"/>
    <w:rsid w:val="005B162E"/>
    <w:rsid w:val="005F7588"/>
    <w:rsid w:val="00612198"/>
    <w:rsid w:val="006230AF"/>
    <w:rsid w:val="0062413B"/>
    <w:rsid w:val="0062789A"/>
    <w:rsid w:val="006329AE"/>
    <w:rsid w:val="00642482"/>
    <w:rsid w:val="00666988"/>
    <w:rsid w:val="00667864"/>
    <w:rsid w:val="0068628B"/>
    <w:rsid w:val="006A25BC"/>
    <w:rsid w:val="006A3794"/>
    <w:rsid w:val="006B269C"/>
    <w:rsid w:val="006D11D7"/>
    <w:rsid w:val="006F6102"/>
    <w:rsid w:val="00701965"/>
    <w:rsid w:val="00723316"/>
    <w:rsid w:val="007317A7"/>
    <w:rsid w:val="00761FA9"/>
    <w:rsid w:val="00771E90"/>
    <w:rsid w:val="007915D3"/>
    <w:rsid w:val="007933C6"/>
    <w:rsid w:val="007A5823"/>
    <w:rsid w:val="007A764F"/>
    <w:rsid w:val="007B7C45"/>
    <w:rsid w:val="007F5817"/>
    <w:rsid w:val="00801FDB"/>
    <w:rsid w:val="00802416"/>
    <w:rsid w:val="008064EF"/>
    <w:rsid w:val="00835F56"/>
    <w:rsid w:val="0084008D"/>
    <w:rsid w:val="00844F3B"/>
    <w:rsid w:val="008551B3"/>
    <w:rsid w:val="00864994"/>
    <w:rsid w:val="00867547"/>
    <w:rsid w:val="00871707"/>
    <w:rsid w:val="008A06CE"/>
    <w:rsid w:val="008A4D15"/>
    <w:rsid w:val="008B4CAC"/>
    <w:rsid w:val="008C3611"/>
    <w:rsid w:val="008D3B45"/>
    <w:rsid w:val="008D786C"/>
    <w:rsid w:val="008E41E8"/>
    <w:rsid w:val="00903A61"/>
    <w:rsid w:val="00904DAF"/>
    <w:rsid w:val="00997DAA"/>
    <w:rsid w:val="009C2D41"/>
    <w:rsid w:val="009F066A"/>
    <w:rsid w:val="009F620B"/>
    <w:rsid w:val="009F6398"/>
    <w:rsid w:val="00A051FF"/>
    <w:rsid w:val="00A05BE6"/>
    <w:rsid w:val="00A0695C"/>
    <w:rsid w:val="00A13FE4"/>
    <w:rsid w:val="00A30856"/>
    <w:rsid w:val="00A36BB9"/>
    <w:rsid w:val="00A400F1"/>
    <w:rsid w:val="00A45449"/>
    <w:rsid w:val="00A46D38"/>
    <w:rsid w:val="00A641CE"/>
    <w:rsid w:val="00A71E8F"/>
    <w:rsid w:val="00A95073"/>
    <w:rsid w:val="00AA26BF"/>
    <w:rsid w:val="00AE51CB"/>
    <w:rsid w:val="00AE748E"/>
    <w:rsid w:val="00AF3104"/>
    <w:rsid w:val="00B129D5"/>
    <w:rsid w:val="00B438E1"/>
    <w:rsid w:val="00B44A2E"/>
    <w:rsid w:val="00B74955"/>
    <w:rsid w:val="00B824BC"/>
    <w:rsid w:val="00B94E0F"/>
    <w:rsid w:val="00BA1EBB"/>
    <w:rsid w:val="00BC3167"/>
    <w:rsid w:val="00BE30E3"/>
    <w:rsid w:val="00C00EC0"/>
    <w:rsid w:val="00C01DC0"/>
    <w:rsid w:val="00C079AA"/>
    <w:rsid w:val="00C23CBA"/>
    <w:rsid w:val="00C37F65"/>
    <w:rsid w:val="00C40309"/>
    <w:rsid w:val="00C4385E"/>
    <w:rsid w:val="00C44EDA"/>
    <w:rsid w:val="00C47A38"/>
    <w:rsid w:val="00C61CBB"/>
    <w:rsid w:val="00C622D7"/>
    <w:rsid w:val="00C83275"/>
    <w:rsid w:val="00C87DED"/>
    <w:rsid w:val="00CD35DC"/>
    <w:rsid w:val="00D36405"/>
    <w:rsid w:val="00D54113"/>
    <w:rsid w:val="00D60E71"/>
    <w:rsid w:val="00D77BA5"/>
    <w:rsid w:val="00D82FFC"/>
    <w:rsid w:val="00DA629C"/>
    <w:rsid w:val="00DE2701"/>
    <w:rsid w:val="00DF5611"/>
    <w:rsid w:val="00DF5A8E"/>
    <w:rsid w:val="00E051D9"/>
    <w:rsid w:val="00E10611"/>
    <w:rsid w:val="00E2181B"/>
    <w:rsid w:val="00E36AF4"/>
    <w:rsid w:val="00E626EE"/>
    <w:rsid w:val="00E64109"/>
    <w:rsid w:val="00E83A2F"/>
    <w:rsid w:val="00E90CD0"/>
    <w:rsid w:val="00EB34E4"/>
    <w:rsid w:val="00EB723C"/>
    <w:rsid w:val="00ED3640"/>
    <w:rsid w:val="00EF4354"/>
    <w:rsid w:val="00F02AE1"/>
    <w:rsid w:val="00F05AD7"/>
    <w:rsid w:val="00F101AC"/>
    <w:rsid w:val="00F2219D"/>
    <w:rsid w:val="00F67F99"/>
    <w:rsid w:val="00F70002"/>
    <w:rsid w:val="00FC1303"/>
    <w:rsid w:val="00FE31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A33597"/>
  <w15:docId w15:val="{25517C6D-C9E0-49DE-9232-CF284FA5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09"/>
    <w:pPr>
      <w:ind w:left="720"/>
      <w:contextualSpacing/>
    </w:pPr>
  </w:style>
  <w:style w:type="character" w:styleId="Hyperlink">
    <w:name w:val="Hyperlink"/>
    <w:basedOn w:val="DefaultParagraphFont"/>
    <w:uiPriority w:val="99"/>
    <w:unhideWhenUsed/>
    <w:rsid w:val="008C3611"/>
    <w:rPr>
      <w:color w:val="0000FF"/>
      <w:u w:val="single"/>
    </w:rPr>
  </w:style>
  <w:style w:type="character" w:customStyle="1" w:styleId="Mencinsinresolver1">
    <w:name w:val="Mención sin resolver1"/>
    <w:basedOn w:val="DefaultParagraphFont"/>
    <w:uiPriority w:val="99"/>
    <w:semiHidden/>
    <w:unhideWhenUsed/>
    <w:rsid w:val="008C3611"/>
    <w:rPr>
      <w:color w:val="605E5C"/>
      <w:shd w:val="clear" w:color="auto" w:fill="E1DFDD"/>
    </w:rPr>
  </w:style>
  <w:style w:type="table" w:styleId="TableGrid">
    <w:name w:val="Table Grid"/>
    <w:basedOn w:val="TableNormal"/>
    <w:uiPriority w:val="39"/>
    <w:rsid w:val="0035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B162E"/>
    <w:rPr>
      <w:color w:val="954F72" w:themeColor="followedHyperlink"/>
      <w:u w:val="single"/>
    </w:rPr>
  </w:style>
  <w:style w:type="character" w:customStyle="1" w:styleId="UnresolvedMention1">
    <w:name w:val="Unresolved Mention1"/>
    <w:basedOn w:val="DefaultParagraphFont"/>
    <w:uiPriority w:val="99"/>
    <w:semiHidden/>
    <w:unhideWhenUsed/>
    <w:rsid w:val="001E5497"/>
    <w:rPr>
      <w:color w:val="605E5C"/>
      <w:shd w:val="clear" w:color="auto" w:fill="E1DFDD"/>
    </w:rPr>
  </w:style>
  <w:style w:type="paragraph" w:styleId="Header">
    <w:name w:val="header"/>
    <w:basedOn w:val="Normal"/>
    <w:link w:val="HeaderChar"/>
    <w:uiPriority w:val="99"/>
    <w:unhideWhenUsed/>
    <w:rsid w:val="003922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22EE"/>
  </w:style>
  <w:style w:type="paragraph" w:styleId="Footer">
    <w:name w:val="footer"/>
    <w:basedOn w:val="Normal"/>
    <w:link w:val="FooterChar"/>
    <w:uiPriority w:val="99"/>
    <w:unhideWhenUsed/>
    <w:rsid w:val="003922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22EE"/>
  </w:style>
  <w:style w:type="paragraph" w:styleId="BalloonText">
    <w:name w:val="Balloon Text"/>
    <w:basedOn w:val="Normal"/>
    <w:link w:val="BalloonTextChar"/>
    <w:uiPriority w:val="99"/>
    <w:semiHidden/>
    <w:unhideWhenUsed/>
    <w:rsid w:val="00430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7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967093">
      <w:bodyDiv w:val="1"/>
      <w:marLeft w:val="0"/>
      <w:marRight w:val="0"/>
      <w:marTop w:val="0"/>
      <w:marBottom w:val="0"/>
      <w:divBdr>
        <w:top w:val="none" w:sz="0" w:space="0" w:color="auto"/>
        <w:left w:val="none" w:sz="0" w:space="0" w:color="auto"/>
        <w:bottom w:val="none" w:sz="0" w:space="0" w:color="auto"/>
        <w:right w:val="none" w:sz="0" w:space="0" w:color="auto"/>
      </w:divBdr>
      <w:divsChild>
        <w:div w:id="296380341">
          <w:marLeft w:val="446"/>
          <w:marRight w:val="0"/>
          <w:marTop w:val="0"/>
          <w:marBottom w:val="0"/>
          <w:divBdr>
            <w:top w:val="none" w:sz="0" w:space="0" w:color="auto"/>
            <w:left w:val="none" w:sz="0" w:space="0" w:color="auto"/>
            <w:bottom w:val="none" w:sz="0" w:space="0" w:color="auto"/>
            <w:right w:val="none" w:sz="0" w:space="0" w:color="auto"/>
          </w:divBdr>
        </w:div>
        <w:div w:id="1140541350">
          <w:marLeft w:val="446"/>
          <w:marRight w:val="0"/>
          <w:marTop w:val="0"/>
          <w:marBottom w:val="0"/>
          <w:divBdr>
            <w:top w:val="none" w:sz="0" w:space="0" w:color="auto"/>
            <w:left w:val="none" w:sz="0" w:space="0" w:color="auto"/>
            <w:bottom w:val="none" w:sz="0" w:space="0" w:color="auto"/>
            <w:right w:val="none" w:sz="0" w:space="0" w:color="auto"/>
          </w:divBdr>
        </w:div>
        <w:div w:id="1204442601">
          <w:marLeft w:val="446"/>
          <w:marRight w:val="0"/>
          <w:marTop w:val="0"/>
          <w:marBottom w:val="0"/>
          <w:divBdr>
            <w:top w:val="none" w:sz="0" w:space="0" w:color="auto"/>
            <w:left w:val="none" w:sz="0" w:space="0" w:color="auto"/>
            <w:bottom w:val="none" w:sz="0" w:space="0" w:color="auto"/>
            <w:right w:val="none" w:sz="0" w:space="0" w:color="auto"/>
          </w:divBdr>
        </w:div>
        <w:div w:id="1011300516">
          <w:marLeft w:val="446"/>
          <w:marRight w:val="0"/>
          <w:marTop w:val="0"/>
          <w:marBottom w:val="0"/>
          <w:divBdr>
            <w:top w:val="none" w:sz="0" w:space="0" w:color="auto"/>
            <w:left w:val="none" w:sz="0" w:space="0" w:color="auto"/>
            <w:bottom w:val="none" w:sz="0" w:space="0" w:color="auto"/>
            <w:right w:val="none" w:sz="0" w:space="0" w:color="auto"/>
          </w:divBdr>
        </w:div>
        <w:div w:id="1784767399">
          <w:marLeft w:val="446"/>
          <w:marRight w:val="0"/>
          <w:marTop w:val="0"/>
          <w:marBottom w:val="0"/>
          <w:divBdr>
            <w:top w:val="none" w:sz="0" w:space="0" w:color="auto"/>
            <w:left w:val="none" w:sz="0" w:space="0" w:color="auto"/>
            <w:bottom w:val="none" w:sz="0" w:space="0" w:color="auto"/>
            <w:right w:val="none" w:sz="0" w:space="0" w:color="auto"/>
          </w:divBdr>
        </w:div>
        <w:div w:id="1073969025">
          <w:marLeft w:val="446"/>
          <w:marRight w:val="0"/>
          <w:marTop w:val="0"/>
          <w:marBottom w:val="0"/>
          <w:divBdr>
            <w:top w:val="none" w:sz="0" w:space="0" w:color="auto"/>
            <w:left w:val="none" w:sz="0" w:space="0" w:color="auto"/>
            <w:bottom w:val="none" w:sz="0" w:space="0" w:color="auto"/>
            <w:right w:val="none" w:sz="0" w:space="0" w:color="auto"/>
          </w:divBdr>
        </w:div>
        <w:div w:id="2052219609">
          <w:marLeft w:val="446"/>
          <w:marRight w:val="0"/>
          <w:marTop w:val="0"/>
          <w:marBottom w:val="0"/>
          <w:divBdr>
            <w:top w:val="none" w:sz="0" w:space="0" w:color="auto"/>
            <w:left w:val="none" w:sz="0" w:space="0" w:color="auto"/>
            <w:bottom w:val="none" w:sz="0" w:space="0" w:color="auto"/>
            <w:right w:val="none" w:sz="0" w:space="0" w:color="auto"/>
          </w:divBdr>
        </w:div>
        <w:div w:id="583295653">
          <w:marLeft w:val="446"/>
          <w:marRight w:val="0"/>
          <w:marTop w:val="0"/>
          <w:marBottom w:val="0"/>
          <w:divBdr>
            <w:top w:val="none" w:sz="0" w:space="0" w:color="auto"/>
            <w:left w:val="none" w:sz="0" w:space="0" w:color="auto"/>
            <w:bottom w:val="none" w:sz="0" w:space="0" w:color="auto"/>
            <w:right w:val="none" w:sz="0" w:space="0" w:color="auto"/>
          </w:divBdr>
        </w:div>
        <w:div w:id="1834829527">
          <w:marLeft w:val="446"/>
          <w:marRight w:val="0"/>
          <w:marTop w:val="0"/>
          <w:marBottom w:val="0"/>
          <w:divBdr>
            <w:top w:val="none" w:sz="0" w:space="0" w:color="auto"/>
            <w:left w:val="none" w:sz="0" w:space="0" w:color="auto"/>
            <w:bottom w:val="none" w:sz="0" w:space="0" w:color="auto"/>
            <w:right w:val="none" w:sz="0" w:space="0" w:color="auto"/>
          </w:divBdr>
        </w:div>
        <w:div w:id="917982365">
          <w:marLeft w:val="446"/>
          <w:marRight w:val="0"/>
          <w:marTop w:val="0"/>
          <w:marBottom w:val="0"/>
          <w:divBdr>
            <w:top w:val="none" w:sz="0" w:space="0" w:color="auto"/>
            <w:left w:val="none" w:sz="0" w:space="0" w:color="auto"/>
            <w:bottom w:val="none" w:sz="0" w:space="0" w:color="auto"/>
            <w:right w:val="none" w:sz="0" w:space="0" w:color="auto"/>
          </w:divBdr>
        </w:div>
        <w:div w:id="774863640">
          <w:marLeft w:val="446"/>
          <w:marRight w:val="0"/>
          <w:marTop w:val="0"/>
          <w:marBottom w:val="0"/>
          <w:divBdr>
            <w:top w:val="none" w:sz="0" w:space="0" w:color="auto"/>
            <w:left w:val="none" w:sz="0" w:space="0" w:color="auto"/>
            <w:bottom w:val="none" w:sz="0" w:space="0" w:color="auto"/>
            <w:right w:val="none" w:sz="0" w:space="0" w:color="auto"/>
          </w:divBdr>
        </w:div>
        <w:div w:id="32921155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hyperlink" Target="http://dx.doi.org/10.1016/j.currproblcancer.2015.07.00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ancer.org/es/tratamiento/tratamientos-y-efectos-secundarios/cateteres-venosos-centrales.html" TargetMode="External"/><Relationship Id="rId2" Type="http://schemas.openxmlformats.org/officeDocument/2006/relationships/customXml" Target="../customXml/item2.xml"/><Relationship Id="rId16" Type="http://schemas.openxmlformats.org/officeDocument/2006/relationships/hyperlink" Target="http://dx.doi.org/10.1016/j.pharmthera.2012.07.01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509F7472CBA4D9A71604755A983A4" ma:contentTypeVersion="13" ma:contentTypeDescription="Create a new document." ma:contentTypeScope="" ma:versionID="fb578d6f3f8de7a23d0389d259a1fd4e">
  <xsd:schema xmlns:xsd="http://www.w3.org/2001/XMLSchema" xmlns:xs="http://www.w3.org/2001/XMLSchema" xmlns:p="http://schemas.microsoft.com/office/2006/metadata/properties" xmlns:ns3="986f2962-222b-4fe5-aa71-c190aa1e3227" xmlns:ns4="1b703ffe-824f-4798-9979-362c8d4c4d33" targetNamespace="http://schemas.microsoft.com/office/2006/metadata/properties" ma:root="true" ma:fieldsID="65bc735d61ef37cf156f136ea41cf8e0" ns3:_="" ns4:_="">
    <xsd:import namespace="986f2962-222b-4fe5-aa71-c190aa1e3227"/>
    <xsd:import namespace="1b703ffe-824f-4798-9979-362c8d4c4d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f2962-222b-4fe5-aa71-c190aa1e32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703ffe-824f-4798-9979-362c8d4c4d3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03e9b10b-a1f9-4a88-9630-476473f62285" value=""/>
  <element uid="7349a702-6462-4442-88eb-c64cd513835c" value=""/>
</sis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D2FAA-8049-4AE8-913A-8FDFE8D8F20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986f2962-222b-4fe5-aa71-c190aa1e3227"/>
    <ds:schemaRef ds:uri="http://schemas.microsoft.com/office/infopath/2007/PartnerControls"/>
    <ds:schemaRef ds:uri="1b703ffe-824f-4798-9979-362c8d4c4d33"/>
    <ds:schemaRef ds:uri="http://www.w3.org/XML/1998/namespace"/>
    <ds:schemaRef ds:uri="http://purl.org/dc/dcmitype/"/>
  </ds:schemaRefs>
</ds:datastoreItem>
</file>

<file path=customXml/itemProps2.xml><?xml version="1.0" encoding="utf-8"?>
<ds:datastoreItem xmlns:ds="http://schemas.openxmlformats.org/officeDocument/2006/customXml" ds:itemID="{B61EC3B8-3D77-40A3-B428-E9BA3E253A69}">
  <ds:schemaRefs>
    <ds:schemaRef ds:uri="http://schemas.microsoft.com/sharepoint/v3/contenttype/forms"/>
  </ds:schemaRefs>
</ds:datastoreItem>
</file>

<file path=customXml/itemProps3.xml><?xml version="1.0" encoding="utf-8"?>
<ds:datastoreItem xmlns:ds="http://schemas.openxmlformats.org/officeDocument/2006/customXml" ds:itemID="{A5FB743A-3E00-4475-9CD7-79722035D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f2962-222b-4fe5-aa71-c190aa1e3227"/>
    <ds:schemaRef ds:uri="1b703ffe-824f-4798-9979-362c8d4c4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24A8D-13CA-4552-9136-C1CE453473E0}">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6A4563CA-314A-42C2-BBFC-2DBE4C29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6029</Words>
  <Characters>28035</Characters>
  <Application>Microsoft Office Word</Application>
  <DocSecurity>0</DocSecurity>
  <Lines>904</Lines>
  <Paragraphs>400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PATRICIA MARQUEZ FEDUYO</dc:creator>
  <cp:keywords>*$%IU-*$%GenBus</cp:keywords>
  <cp:lastModifiedBy>Toro, Sandra</cp:lastModifiedBy>
  <cp:revision>3</cp:revision>
  <dcterms:created xsi:type="dcterms:W3CDTF">2019-08-08T23:17:00Z</dcterms:created>
  <dcterms:modified xsi:type="dcterms:W3CDTF">2019-08-08T23:19:00Z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1fa99236-e781-4919-aaa1-e8a10c17fafa</vt:lpwstr>
  </property>
  <property fmtid="{D5CDD505-2E9C-101B-9397-08002B2CF9AE}" pid="3" name="bjSaver">
    <vt:lpwstr>Vg/PEqSvRliE0GSgeIxT4FCWDPVO9uZm</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uid="03e9b10b-a1f9-4a88-9630-476473f62285" value="" /&gt;&lt;element uid="7349a702-6462-4442-88eb-c64cd513835c" value="" /&gt;&lt;/sisl&gt;</vt:lpwstr>
  </property>
  <property fmtid="{D5CDD505-2E9C-101B-9397-08002B2CF9AE}" pid="6" name="bjDocumentSecurityLabel">
    <vt:lpwstr>Internal Use Only - General Business</vt:lpwstr>
  </property>
  <property fmtid="{D5CDD505-2E9C-101B-9397-08002B2CF9AE}" pid="7" name="ContentTypeId">
    <vt:lpwstr>0x010100AD1509F7472CBA4D9A71604755A983A4</vt:lpwstr>
  </property>
</Properties>
</file>